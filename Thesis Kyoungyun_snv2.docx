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sz w:val="24"/>
          <w:szCs w:val="24"/>
          <w:lang w:val="en-GB"/>
        </w:rPr>
      </w:pPr>
      <w:del w:id="0" w:author="Unknown Author" w:date="2022-11-16T20:09:40Z">
        <w:bookmarkStart w:id="0" w:name="_Hlk89434817"/>
        <w:bookmarkEnd w:id="0"/>
        <w:r>
          <w:rPr>
            <w:rFonts w:cs="Times New Roman" w:ascii="Times New Roman" w:hAnsi="Times New Roman"/>
            <w:sz w:val="24"/>
            <w:szCs w:val="24"/>
            <w:lang w:val="en-GB"/>
          </w:rPr>
          <w:delText xml:space="preserve">Department of </w:delText>
        </w:r>
      </w:del>
      <w:r>
        <w:rPr>
          <w:rFonts w:cs="Times New Roman" w:ascii="Times New Roman" w:hAnsi="Times New Roman"/>
          <w:sz w:val="24"/>
          <w:szCs w:val="24"/>
          <w:lang w:val="en-GB"/>
        </w:rPr>
        <w:t>Centre for Bioinformatics</w:t>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t>University of Veterinary Medicine</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eastAsia="굴림" w:cs="Times New Roman" w:ascii="Times New Roman" w:hAnsi="Times New Roman"/>
          <w:b/>
          <w:bCs/>
          <w:color w:val="000000" w:themeColor="text1"/>
          <w:kern w:val="0"/>
          <w:sz w:val="24"/>
          <w:szCs w:val="24"/>
          <w:lang w:val="en-GB"/>
        </w:rPr>
        <w:t>Dairy cattle body condition scoring by computer vision</w:t>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t>By</w:t>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t>Kyoungyun Cheon</w:t>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t>Supervisor Dr. Norbert Solymosi, PhD</w:t>
      </w:r>
    </w:p>
    <w:p>
      <w:pPr>
        <w:pStyle w:val="Normal"/>
        <w:spacing w:lineRule="auto" w:line="360"/>
        <w:jc w:val="center"/>
        <w:rPr>
          <w:rFonts w:ascii="Times New Roman" w:hAnsi="Times New Roman" w:cs="Times New Roman"/>
          <w:sz w:val="24"/>
          <w:szCs w:val="24"/>
          <w:lang w:val="en-GB"/>
        </w:rPr>
      </w:pPr>
      <w:del w:id="1" w:author="Unknown Author" w:date="2022-11-16T20:09:34Z">
        <w:r>
          <w:rPr>
            <w:rFonts w:cs="Times New Roman" w:ascii="Times New Roman" w:hAnsi="Times New Roman"/>
            <w:sz w:val="24"/>
            <w:szCs w:val="24"/>
            <w:lang w:val="en-GB"/>
          </w:rPr>
          <w:delText xml:space="preserve">Department of </w:delText>
        </w:r>
      </w:del>
      <w:r>
        <w:rPr>
          <w:rFonts w:cs="Times New Roman" w:ascii="Times New Roman" w:hAnsi="Times New Roman"/>
          <w:sz w:val="24"/>
          <w:szCs w:val="24"/>
          <w:lang w:val="en-GB"/>
        </w:rPr>
        <w:t>Centre for Bioinformatics</w:t>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center"/>
        <w:rPr>
          <w:rFonts w:ascii="Times New Roman" w:hAnsi="Times New Roman" w:cs="Times New Roman"/>
          <w:sz w:val="24"/>
          <w:szCs w:val="24"/>
          <w:lang w:val="en-GB"/>
        </w:rPr>
      </w:pPr>
      <w:r>
        <w:rPr>
          <w:rFonts w:cs="Times New Roman" w:ascii="Times New Roman" w:hAnsi="Times New Roman"/>
          <w:sz w:val="24"/>
          <w:szCs w:val="24"/>
          <w:lang w:val="en-GB"/>
        </w:rPr>
        <w:t>Budapest, 2022</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1"/>
        <w:spacing w:lineRule="auto" w:line="360"/>
        <w:rPr>
          <w:lang w:val="en-US"/>
        </w:rPr>
      </w:pPr>
      <w:bookmarkStart w:id="1" w:name="_Toc119517264"/>
      <w:bookmarkStart w:id="2" w:name="_Toc116906524"/>
      <w:r>
        <w:rPr>
          <w:lang w:val="en-US"/>
        </w:rPr>
        <w:t>Table of content</w:t>
      </w:r>
      <w:bookmarkEnd w:id="2"/>
      <w:r>
        <w:rPr>
          <w:lang w:val="en-US"/>
        </w:rPr>
        <w:t>s</w:t>
      </w:r>
      <w:bookmarkEnd w:id="1"/>
    </w:p>
    <w:p>
      <w:pPr>
        <w:pStyle w:val="Normal"/>
        <w:rPr/>
      </w:pPr>
      <w:r>
        <w:rPr/>
      </w:r>
    </w:p>
    <w:sdt>
      <w:sdtPr>
        <w:docPartObj>
          <w:docPartGallery w:val="Table of Contents"/>
          <w:docPartUnique w:val="true"/>
        </w:docPartObj>
      </w:sdtPr>
      <w:sdtContent>
        <w:p>
          <w:pPr>
            <w:pStyle w:val="Contents1"/>
            <w:rPr>
              <w:rFonts w:ascii="맑은 고딕" w:hAnsi="맑은 고딕" w:eastAsia="" w:cs="" w:asciiTheme="minorHAnsi" w:cstheme="minorBidi" w:eastAsiaTheme="minorEastAsia" w:hAnsiTheme="minorHAnsi"/>
              <w:sz w:val="20"/>
              <w:szCs w:val="22"/>
            </w:rPr>
          </w:pPr>
          <w:r>
            <w:fldChar w:fldCharType="begin"/>
          </w:r>
          <w:r>
            <w:rPr>
              <w:rStyle w:val="IndexLink"/>
            </w:rPr>
            <w:instrText xml:space="preserve"> TOC \o "1-3" \h</w:instrText>
          </w:r>
          <w:r>
            <w:rPr>
              <w:rStyle w:val="IndexLink"/>
            </w:rPr>
            <w:fldChar w:fldCharType="separate"/>
          </w:r>
          <w:hyperlink w:anchor="_Toc119517264">
            <w:r>
              <w:rPr>
                <w:webHidden/>
              </w:rPr>
              <w:fldChar w:fldCharType="begin"/>
            </w:r>
            <w:r>
              <w:rPr>
                <w:webHidden/>
              </w:rPr>
              <w:instrText xml:space="preserve">PAGEREF _Toc119517264 \h</w:instrText>
            </w:r>
            <w:r>
              <w:rPr>
                <w:webHidden/>
              </w:rPr>
              <w:fldChar w:fldCharType="separate"/>
            </w:r>
            <w:r>
              <w:rPr>
                <w:rStyle w:val="IndexLink"/>
              </w:rPr>
              <w:t>Table of contents</w:t>
              <w:tab/>
              <w:t>2</w:t>
            </w:r>
            <w:r>
              <w:rPr>
                <w:webHidden/>
              </w:rPr>
              <w:fldChar w:fldCharType="end"/>
            </w:r>
          </w:hyperlink>
        </w:p>
        <w:p>
          <w:pPr>
            <w:pStyle w:val="Contents1"/>
            <w:rPr>
              <w:rFonts w:ascii="맑은 고딕" w:hAnsi="맑은 고딕" w:eastAsia="" w:cs="" w:asciiTheme="minorHAnsi" w:cstheme="minorBidi" w:eastAsiaTheme="minorEastAsia" w:hAnsiTheme="minorHAnsi"/>
              <w:sz w:val="20"/>
              <w:szCs w:val="22"/>
            </w:rPr>
          </w:pPr>
          <w:hyperlink w:anchor="_Toc119517265">
            <w:r>
              <w:rPr>
                <w:rStyle w:val="IndexLink"/>
                <w:color w:val="034990" w:themeColor="hyperlink" w:themeShade="bf"/>
              </w:rPr>
              <w:t>Abstract</w:t>
            </w:r>
            <w:r>
              <w:rPr>
                <w:webHidden/>
              </w:rPr>
              <w:fldChar w:fldCharType="begin"/>
            </w:r>
            <w:r>
              <w:rPr>
                <w:webHidden/>
              </w:rPr>
              <w:instrText xml:space="preserve">PAGEREF _Toc119517265 \h</w:instrText>
            </w:r>
            <w:r>
              <w:rPr>
                <w:webHidden/>
              </w:rPr>
              <w:fldChar w:fldCharType="separate"/>
            </w:r>
            <w:r>
              <w:rPr>
                <w:rStyle w:val="IndexLink"/>
              </w:rPr>
              <w:tab/>
              <w:t>3</w:t>
            </w:r>
            <w:r>
              <w:rPr>
                <w:webHidden/>
              </w:rPr>
              <w:fldChar w:fldCharType="end"/>
            </w:r>
          </w:hyperlink>
        </w:p>
        <w:p>
          <w:pPr>
            <w:pStyle w:val="Contents1"/>
            <w:tabs>
              <w:tab w:val="left" w:pos="440" w:leader="none"/>
              <w:tab w:val="right" w:pos="9016" w:leader="dot"/>
            </w:tabs>
            <w:rPr>
              <w:rFonts w:ascii="맑은 고딕" w:hAnsi="맑은 고딕" w:eastAsia="" w:cs="" w:asciiTheme="minorHAnsi" w:cstheme="minorBidi" w:eastAsiaTheme="minorEastAsia" w:hAnsiTheme="minorHAnsi"/>
              <w:sz w:val="20"/>
              <w:szCs w:val="22"/>
            </w:rPr>
          </w:pPr>
          <w:hyperlink w:anchor="_Toc119517266">
            <w:r>
              <w:rPr>
                <w:rStyle w:val="IndexLink"/>
              </w:rPr>
              <w:t>1.</w:t>
            </w:r>
            <w:r>
              <w:rPr>
                <w:rStyle w:val="IndexLink"/>
                <w:rFonts w:eastAsia="" w:cs="" w:ascii="맑은 고딕" w:hAnsi="맑은 고딕" w:asciiTheme="minorHAnsi" w:cstheme="minorBidi" w:eastAsiaTheme="minorEastAsia" w:hAnsiTheme="minorHAnsi"/>
                <w:sz w:val="20"/>
                <w:szCs w:val="22"/>
              </w:rPr>
              <w:tab/>
            </w:r>
            <w:r>
              <w:rPr>
                <w:webHidden/>
              </w:rPr>
              <w:fldChar w:fldCharType="begin"/>
            </w:r>
            <w:r>
              <w:rPr>
                <w:webHidden/>
              </w:rPr>
              <w:instrText xml:space="preserve">PAGEREF _Toc119517266 \h</w:instrText>
            </w:r>
            <w:r>
              <w:rPr>
                <w:webHidden/>
              </w:rPr>
              <w:fldChar w:fldCharType="separate"/>
            </w:r>
            <w:r>
              <w:rPr>
                <w:rStyle w:val="IndexLink"/>
              </w:rPr>
              <w:t>Introduction</w:t>
              <w:tab/>
              <w:t>4</w:t>
            </w:r>
            <w:r>
              <w:rPr>
                <w:webHidden/>
              </w:rPr>
              <w:fldChar w:fldCharType="end"/>
            </w:r>
          </w:hyperlink>
        </w:p>
        <w:p>
          <w:pPr>
            <w:pStyle w:val="Contents1"/>
            <w:tabs>
              <w:tab w:val="left" w:pos="440" w:leader="none"/>
              <w:tab w:val="right" w:pos="9016" w:leader="dot"/>
            </w:tabs>
            <w:rPr>
              <w:rFonts w:ascii="맑은 고딕" w:hAnsi="맑은 고딕" w:eastAsia="" w:cs="" w:asciiTheme="minorHAnsi" w:cstheme="minorBidi" w:eastAsiaTheme="minorEastAsia" w:hAnsiTheme="minorHAnsi"/>
              <w:sz w:val="20"/>
              <w:szCs w:val="22"/>
            </w:rPr>
          </w:pPr>
          <w:hyperlink w:anchor="_Toc119517267">
            <w:r>
              <w:rPr>
                <w:rStyle w:val="IndexLink"/>
              </w:rPr>
              <w:t>2.</w:t>
            </w:r>
            <w:r>
              <w:rPr>
                <w:rStyle w:val="IndexLink"/>
                <w:rFonts w:eastAsia="" w:cs="" w:ascii="맑은 고딕" w:hAnsi="맑은 고딕" w:asciiTheme="minorHAnsi" w:cstheme="minorBidi" w:eastAsiaTheme="minorEastAsia" w:hAnsiTheme="minorHAnsi"/>
                <w:sz w:val="20"/>
                <w:szCs w:val="22"/>
              </w:rPr>
              <w:tab/>
            </w:r>
            <w:r>
              <w:rPr>
                <w:webHidden/>
              </w:rPr>
              <w:fldChar w:fldCharType="begin"/>
            </w:r>
            <w:r>
              <w:rPr>
                <w:webHidden/>
              </w:rPr>
              <w:instrText xml:space="preserve">PAGEREF _Toc119517267 \h</w:instrText>
            </w:r>
            <w:r>
              <w:rPr>
                <w:webHidden/>
              </w:rPr>
              <w:fldChar w:fldCharType="separate"/>
            </w:r>
            <w:r>
              <w:rPr>
                <w:rStyle w:val="IndexLink"/>
              </w:rPr>
              <w:t>Literature Review</w:t>
              <w:tab/>
              <w:t>6</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68">
            <w:r>
              <w:rPr>
                <w:rStyle w:val="IndexLink"/>
                <w:rFonts w:ascii="Times New Roman" w:hAnsi="Times New Roman"/>
              </w:rPr>
              <w:t>2.1 Body condition score</w:t>
            </w:r>
            <w:r>
              <w:rPr>
                <w:webHidden/>
              </w:rPr>
              <w:fldChar w:fldCharType="begin"/>
            </w:r>
            <w:r>
              <w:rPr>
                <w:webHidden/>
              </w:rPr>
              <w:instrText xml:space="preserve">PAGEREF _Toc119517268 \h</w:instrText>
            </w:r>
            <w:r>
              <w:rPr>
                <w:webHidden/>
              </w:rPr>
              <w:fldChar w:fldCharType="separate"/>
            </w:r>
            <w:r>
              <w:rPr>
                <w:rStyle w:val="IndexLink"/>
              </w:rPr>
              <w:tab/>
              <w:t>6</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69">
            <w:r>
              <w:rPr>
                <w:rStyle w:val="IndexLink"/>
                <w:rFonts w:ascii="Times New Roman" w:hAnsi="Times New Roman"/>
              </w:rPr>
              <w:t>2.1.1 Development of body condition scoring systems</w:t>
            </w:r>
            <w:r>
              <w:rPr>
                <w:webHidden/>
              </w:rPr>
              <w:fldChar w:fldCharType="begin"/>
            </w:r>
            <w:r>
              <w:rPr>
                <w:webHidden/>
              </w:rPr>
              <w:instrText xml:space="preserve">PAGEREF _Toc119517269 \h</w:instrText>
            </w:r>
            <w:r>
              <w:rPr>
                <w:webHidden/>
              </w:rPr>
              <w:fldChar w:fldCharType="separate"/>
            </w:r>
            <w:r>
              <w:rPr>
                <w:rStyle w:val="IndexLink"/>
              </w:rPr>
              <w:tab/>
              <w:t>7</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0">
            <w:r>
              <w:rPr>
                <w:rStyle w:val="IndexLink"/>
                <w:rFonts w:ascii="Times New Roman" w:hAnsi="Times New Roman"/>
              </w:rPr>
              <w:t>2.1.2 Body condition systems in different countries</w:t>
            </w:r>
            <w:r>
              <w:rPr>
                <w:webHidden/>
              </w:rPr>
              <w:fldChar w:fldCharType="begin"/>
            </w:r>
            <w:r>
              <w:rPr>
                <w:webHidden/>
              </w:rPr>
              <w:instrText xml:space="preserve">PAGEREF _Toc119517270 \h</w:instrText>
            </w:r>
            <w:r>
              <w:rPr>
                <w:webHidden/>
              </w:rPr>
              <w:fldChar w:fldCharType="separate"/>
            </w:r>
            <w:r>
              <w:rPr>
                <w:rStyle w:val="IndexLink"/>
              </w:rPr>
              <w:tab/>
              <w:t>7</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1">
            <w:r>
              <w:rPr>
                <w:rStyle w:val="IndexLink"/>
                <w:rFonts w:ascii="Times New Roman" w:hAnsi="Times New Roman"/>
              </w:rPr>
              <w:t>2.1.3 Anatomical region assessed in the conditioning system</w:t>
            </w:r>
            <w:r>
              <w:rPr>
                <w:webHidden/>
              </w:rPr>
              <w:fldChar w:fldCharType="begin"/>
            </w:r>
            <w:r>
              <w:rPr>
                <w:webHidden/>
              </w:rPr>
              <w:instrText xml:space="preserve">PAGEREF _Toc119517271 \h</w:instrText>
            </w:r>
            <w:r>
              <w:rPr>
                <w:webHidden/>
              </w:rPr>
              <w:fldChar w:fldCharType="separate"/>
            </w:r>
            <w:r>
              <w:rPr>
                <w:rStyle w:val="IndexLink"/>
              </w:rPr>
              <w:tab/>
              <w:t>9</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2">
            <w:r>
              <w:rPr>
                <w:rStyle w:val="IndexLink"/>
                <w:rFonts w:ascii="Times New Roman" w:hAnsi="Times New Roman"/>
              </w:rPr>
              <w:t>2.1.4 BCS and body weight</w:t>
            </w:r>
            <w:r>
              <w:rPr>
                <w:webHidden/>
              </w:rPr>
              <w:fldChar w:fldCharType="begin"/>
            </w:r>
            <w:r>
              <w:rPr>
                <w:webHidden/>
              </w:rPr>
              <w:instrText xml:space="preserve">PAGEREF _Toc119517272 \h</w:instrText>
            </w:r>
            <w:r>
              <w:rPr>
                <w:webHidden/>
              </w:rPr>
              <w:fldChar w:fldCharType="separate"/>
            </w:r>
            <w:r>
              <w:rPr>
                <w:rStyle w:val="IndexLink"/>
              </w:rPr>
              <w:tab/>
              <w:t>10</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3">
            <w:r>
              <w:rPr>
                <w:rStyle w:val="IndexLink"/>
                <w:rFonts w:ascii="Times New Roman" w:hAnsi="Times New Roman"/>
              </w:rPr>
              <w:t>2.2 Implication of BCS</w:t>
            </w:r>
            <w:r>
              <w:rPr>
                <w:webHidden/>
              </w:rPr>
              <w:fldChar w:fldCharType="begin"/>
            </w:r>
            <w:r>
              <w:rPr>
                <w:webHidden/>
              </w:rPr>
              <w:instrText xml:space="preserve">PAGEREF _Toc119517273 \h</w:instrText>
            </w:r>
            <w:r>
              <w:rPr>
                <w:webHidden/>
              </w:rPr>
              <w:fldChar w:fldCharType="separate"/>
            </w:r>
            <w:r>
              <w:rPr>
                <w:rStyle w:val="IndexLink"/>
              </w:rPr>
              <w:tab/>
              <w:t>11</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4">
            <w:r>
              <w:rPr>
                <w:rStyle w:val="IndexLink"/>
                <w:rFonts w:ascii="Times New Roman" w:hAnsi="Times New Roman"/>
              </w:rPr>
              <w:t>2.2.1 BCS and milk yielding</w:t>
            </w:r>
            <w:r>
              <w:rPr>
                <w:webHidden/>
              </w:rPr>
              <w:fldChar w:fldCharType="begin"/>
            </w:r>
            <w:r>
              <w:rPr>
                <w:webHidden/>
              </w:rPr>
              <w:instrText xml:space="preserve">PAGEREF _Toc119517274 \h</w:instrText>
            </w:r>
            <w:r>
              <w:rPr>
                <w:webHidden/>
              </w:rPr>
              <w:fldChar w:fldCharType="separate"/>
            </w:r>
            <w:r>
              <w:rPr>
                <w:rStyle w:val="IndexLink"/>
              </w:rPr>
              <w:tab/>
              <w:t>11</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5">
            <w:r>
              <w:rPr>
                <w:rStyle w:val="IndexLink"/>
                <w:rFonts w:ascii="Times New Roman" w:hAnsi="Times New Roman"/>
              </w:rPr>
              <w:t>2.2.2 Reproduction and BCS</w:t>
            </w:r>
            <w:r>
              <w:rPr>
                <w:webHidden/>
              </w:rPr>
              <w:fldChar w:fldCharType="begin"/>
            </w:r>
            <w:r>
              <w:rPr>
                <w:webHidden/>
              </w:rPr>
              <w:instrText xml:space="preserve">PAGEREF _Toc119517275 \h</w:instrText>
            </w:r>
            <w:r>
              <w:rPr>
                <w:webHidden/>
              </w:rPr>
              <w:fldChar w:fldCharType="separate"/>
            </w:r>
            <w:r>
              <w:rPr>
                <w:rStyle w:val="IndexLink"/>
              </w:rPr>
              <w:tab/>
              <w:t>12</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6">
            <w:r>
              <w:rPr>
                <w:rStyle w:val="IndexLink"/>
                <w:rFonts w:ascii="Times New Roman" w:hAnsi="Times New Roman"/>
              </w:rPr>
              <w:t>2.2.3 BCS and disease</w:t>
            </w:r>
            <w:r>
              <w:rPr>
                <w:webHidden/>
              </w:rPr>
              <w:fldChar w:fldCharType="begin"/>
            </w:r>
            <w:r>
              <w:rPr>
                <w:webHidden/>
              </w:rPr>
              <w:instrText xml:space="preserve">PAGEREF _Toc119517276 \h</w:instrText>
            </w:r>
            <w:r>
              <w:rPr>
                <w:webHidden/>
              </w:rPr>
              <w:fldChar w:fldCharType="separate"/>
            </w:r>
            <w:r>
              <w:rPr>
                <w:rStyle w:val="IndexLink"/>
              </w:rPr>
              <w:tab/>
              <w:t>13</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7">
            <w:r>
              <w:rPr>
                <w:rStyle w:val="IndexLink"/>
                <w:rFonts w:ascii="Times New Roman" w:hAnsi="Times New Roman"/>
              </w:rPr>
              <w:t>2.3 Validation of BCS with subcutaneous fat measurement</w:t>
            </w:r>
            <w:r>
              <w:rPr>
                <w:webHidden/>
              </w:rPr>
              <w:fldChar w:fldCharType="begin"/>
            </w:r>
            <w:r>
              <w:rPr>
                <w:webHidden/>
              </w:rPr>
              <w:instrText xml:space="preserve">PAGEREF _Toc119517277 \h</w:instrText>
            </w:r>
            <w:r>
              <w:rPr>
                <w:webHidden/>
              </w:rPr>
              <w:fldChar w:fldCharType="separate"/>
            </w:r>
            <w:r>
              <w:rPr>
                <w:rStyle w:val="IndexLink"/>
              </w:rPr>
              <w:tab/>
              <w:t>14</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8">
            <w:r>
              <w:rPr>
                <w:rStyle w:val="IndexLink"/>
                <w:rFonts w:ascii="Times New Roman" w:hAnsi="Times New Roman"/>
              </w:rPr>
              <w:t>2.4 Limitations of the BCS system</w:t>
            </w:r>
            <w:r>
              <w:rPr>
                <w:webHidden/>
              </w:rPr>
              <w:fldChar w:fldCharType="begin"/>
            </w:r>
            <w:r>
              <w:rPr>
                <w:webHidden/>
              </w:rPr>
              <w:instrText xml:space="preserve">PAGEREF _Toc119517278 \h</w:instrText>
            </w:r>
            <w:r>
              <w:rPr>
                <w:webHidden/>
              </w:rPr>
              <w:fldChar w:fldCharType="separate"/>
            </w:r>
            <w:r>
              <w:rPr>
                <w:rStyle w:val="IndexLink"/>
              </w:rPr>
              <w:tab/>
              <w:t>15</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79">
            <w:r>
              <w:rPr>
                <w:rStyle w:val="IndexLink"/>
                <w:rFonts w:ascii="Times New Roman" w:hAnsi="Times New Roman"/>
              </w:rPr>
              <w:t>2.4.1 Subjectivity</w:t>
            </w:r>
            <w:r>
              <w:rPr>
                <w:webHidden/>
              </w:rPr>
              <w:fldChar w:fldCharType="begin"/>
            </w:r>
            <w:r>
              <w:rPr>
                <w:webHidden/>
              </w:rPr>
              <w:instrText xml:space="preserve">PAGEREF _Toc119517279 \h</w:instrText>
            </w:r>
            <w:r>
              <w:rPr>
                <w:webHidden/>
              </w:rPr>
              <w:fldChar w:fldCharType="separate"/>
            </w:r>
            <w:r>
              <w:rPr>
                <w:rStyle w:val="IndexLink"/>
              </w:rPr>
              <w:tab/>
              <w:t>15</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0">
            <w:r>
              <w:rPr>
                <w:rStyle w:val="IndexLink"/>
                <w:rFonts w:ascii="Times New Roman" w:hAnsi="Times New Roman"/>
              </w:rPr>
              <w:t>2.4.2 Differences in BCS among breeds</w:t>
            </w:r>
            <w:r>
              <w:rPr>
                <w:webHidden/>
              </w:rPr>
              <w:fldChar w:fldCharType="begin"/>
            </w:r>
            <w:r>
              <w:rPr>
                <w:webHidden/>
              </w:rPr>
              <w:instrText xml:space="preserve">PAGEREF _Toc119517280 \h</w:instrText>
            </w:r>
            <w:r>
              <w:rPr>
                <w:webHidden/>
              </w:rPr>
              <w:fldChar w:fldCharType="separate"/>
            </w:r>
            <w:r>
              <w:rPr>
                <w:rStyle w:val="IndexLink"/>
              </w:rPr>
              <w:tab/>
              <w:t>16</w:t>
            </w:r>
            <w:r>
              <w:rPr>
                <w:webHidden/>
              </w:rPr>
              <w:fldChar w:fldCharType="end"/>
            </w:r>
          </w:hyperlink>
        </w:p>
        <w:p>
          <w:pPr>
            <w:pStyle w:val="Contents3"/>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1">
            <w:r>
              <w:rPr>
                <w:rStyle w:val="IndexLink"/>
                <w:rFonts w:ascii="Times New Roman" w:hAnsi="Times New Roman"/>
              </w:rPr>
              <w:t>2.4.3 Frequency and time</w:t>
            </w:r>
            <w:r>
              <w:rPr>
                <w:webHidden/>
              </w:rPr>
              <w:fldChar w:fldCharType="begin"/>
            </w:r>
            <w:r>
              <w:rPr>
                <w:webHidden/>
              </w:rPr>
              <w:instrText xml:space="preserve">PAGEREF _Toc119517281 \h</w:instrText>
            </w:r>
            <w:r>
              <w:rPr>
                <w:webHidden/>
              </w:rPr>
              <w:fldChar w:fldCharType="separate"/>
            </w:r>
            <w:r>
              <w:rPr>
                <w:rStyle w:val="IndexLink"/>
              </w:rPr>
              <w:tab/>
              <w:t>17</w:t>
            </w:r>
            <w:r>
              <w:rPr>
                <w:webHidden/>
              </w:rPr>
              <w:fldChar w:fldCharType="end"/>
            </w:r>
          </w:hyperlink>
        </w:p>
        <w:p>
          <w:pPr>
            <w:pStyle w:val="Contents1"/>
            <w:rPr>
              <w:rFonts w:ascii="맑은 고딕" w:hAnsi="맑은 고딕" w:eastAsia="" w:cs="" w:asciiTheme="minorHAnsi" w:cstheme="minorBidi" w:eastAsiaTheme="minorEastAsia" w:hAnsiTheme="minorHAnsi"/>
              <w:sz w:val="20"/>
              <w:szCs w:val="22"/>
            </w:rPr>
          </w:pPr>
          <w:hyperlink w:anchor="_Toc119517282">
            <w:r>
              <w:rPr>
                <w:webHidden/>
              </w:rPr>
              <w:fldChar w:fldCharType="begin"/>
            </w:r>
            <w:r>
              <w:rPr>
                <w:webHidden/>
              </w:rPr>
              <w:instrText xml:space="preserve">PAGEREF _Toc119517282 \h</w:instrText>
            </w:r>
            <w:r>
              <w:rPr>
                <w:webHidden/>
              </w:rPr>
              <w:fldChar w:fldCharType="separate"/>
            </w:r>
            <w:r>
              <w:rPr>
                <w:rStyle w:val="IndexLink"/>
              </w:rPr>
              <w:t>3. Material and methods</w:t>
              <w:tab/>
              <w:t>18</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3">
            <w:r>
              <w:rPr>
                <w:rStyle w:val="IndexLink"/>
                <w:rFonts w:ascii="Times New Roman" w:hAnsi="Times New Roman"/>
              </w:rPr>
              <w:t>3.1. Data collection</w:t>
            </w:r>
            <w:r>
              <w:rPr>
                <w:webHidden/>
              </w:rPr>
              <w:fldChar w:fldCharType="begin"/>
            </w:r>
            <w:r>
              <w:rPr>
                <w:webHidden/>
              </w:rPr>
              <w:instrText xml:space="preserve">PAGEREF _Toc119517283 \h</w:instrText>
            </w:r>
            <w:r>
              <w:rPr>
                <w:webHidden/>
              </w:rPr>
              <w:fldChar w:fldCharType="separate"/>
            </w:r>
            <w:r>
              <w:rPr>
                <w:rStyle w:val="IndexLink"/>
              </w:rPr>
              <w:tab/>
              <w:t>18</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4">
            <w:r>
              <w:rPr>
                <w:rStyle w:val="IndexLink"/>
                <w:rFonts w:ascii="Times New Roman" w:hAnsi="Times New Roman"/>
              </w:rPr>
              <w:t>3.2 Data preprocessing</w:t>
            </w:r>
            <w:r>
              <w:rPr>
                <w:webHidden/>
              </w:rPr>
              <w:fldChar w:fldCharType="begin"/>
            </w:r>
            <w:r>
              <w:rPr>
                <w:webHidden/>
              </w:rPr>
              <w:instrText xml:space="preserve">PAGEREF _Toc119517284 \h</w:instrText>
            </w:r>
            <w:r>
              <w:rPr>
                <w:webHidden/>
              </w:rPr>
              <w:fldChar w:fldCharType="separate"/>
            </w:r>
            <w:r>
              <w:rPr>
                <w:rStyle w:val="IndexLink"/>
              </w:rPr>
              <w:tab/>
              <w:t>19</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5">
            <w:r>
              <w:rPr>
                <w:rStyle w:val="IndexLink"/>
                <w:rFonts w:ascii="Times New Roman" w:hAnsi="Times New Roman"/>
              </w:rPr>
              <w:t>3.3 Selection of model architecture</w:t>
            </w:r>
            <w:r>
              <w:rPr>
                <w:webHidden/>
              </w:rPr>
              <w:fldChar w:fldCharType="begin"/>
            </w:r>
            <w:r>
              <w:rPr>
                <w:webHidden/>
              </w:rPr>
              <w:instrText xml:space="preserve">PAGEREF _Toc119517285 \h</w:instrText>
            </w:r>
            <w:r>
              <w:rPr>
                <w:webHidden/>
              </w:rPr>
              <w:fldChar w:fldCharType="separate"/>
            </w:r>
            <w:r>
              <w:rPr>
                <w:rStyle w:val="IndexLink"/>
              </w:rPr>
              <w:tab/>
              <w:t>20</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6">
            <w:r>
              <w:rPr>
                <w:rStyle w:val="IndexLink"/>
                <w:rFonts w:ascii="Times New Roman" w:hAnsi="Times New Roman"/>
              </w:rPr>
              <w:t>3.4 Evaluation metrics</w:t>
            </w:r>
            <w:r>
              <w:rPr>
                <w:webHidden/>
              </w:rPr>
              <w:fldChar w:fldCharType="begin"/>
            </w:r>
            <w:r>
              <w:rPr>
                <w:webHidden/>
              </w:rPr>
              <w:instrText xml:space="preserve">PAGEREF _Toc119517286 \h</w:instrText>
            </w:r>
            <w:r>
              <w:rPr>
                <w:webHidden/>
              </w:rPr>
              <w:fldChar w:fldCharType="separate"/>
            </w:r>
            <w:r>
              <w:rPr>
                <w:rStyle w:val="IndexLink"/>
              </w:rPr>
              <w:tab/>
              <w:t>20</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7">
            <w:r>
              <w:rPr>
                <w:rStyle w:val="IndexLink"/>
                <w:rFonts w:ascii="Times New Roman" w:hAnsi="Times New Roman"/>
              </w:rPr>
              <w:t>3.5 Model screening</w:t>
            </w:r>
            <w:r>
              <w:rPr>
                <w:webHidden/>
              </w:rPr>
              <w:fldChar w:fldCharType="begin"/>
            </w:r>
            <w:r>
              <w:rPr>
                <w:webHidden/>
              </w:rPr>
              <w:instrText xml:space="preserve">PAGEREF _Toc119517287 \h</w:instrText>
            </w:r>
            <w:r>
              <w:rPr>
                <w:webHidden/>
              </w:rPr>
              <w:fldChar w:fldCharType="separate"/>
            </w:r>
            <w:r>
              <w:rPr>
                <w:rStyle w:val="IndexLink"/>
              </w:rPr>
              <w:tab/>
              <w:t>21</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88">
            <w:r>
              <w:rPr>
                <w:rStyle w:val="IndexLink"/>
                <w:rFonts w:ascii="Times New Roman" w:hAnsi="Times New Roman"/>
              </w:rPr>
              <w:t>3.6. Model training and prediction</w:t>
            </w:r>
            <w:r>
              <w:rPr>
                <w:webHidden/>
              </w:rPr>
              <w:fldChar w:fldCharType="begin"/>
            </w:r>
            <w:r>
              <w:rPr>
                <w:webHidden/>
              </w:rPr>
              <w:instrText xml:space="preserve">PAGEREF _Toc119517288 \h</w:instrText>
            </w:r>
            <w:r>
              <w:rPr>
                <w:webHidden/>
              </w:rPr>
              <w:fldChar w:fldCharType="separate"/>
            </w:r>
            <w:r>
              <w:rPr>
                <w:rStyle w:val="IndexLink"/>
              </w:rPr>
              <w:tab/>
              <w:t>22</w:t>
            </w:r>
            <w:r>
              <w:rPr>
                <w:webHidden/>
              </w:rPr>
              <w:fldChar w:fldCharType="end"/>
            </w:r>
          </w:hyperlink>
        </w:p>
        <w:p>
          <w:pPr>
            <w:pStyle w:val="Contents1"/>
            <w:rPr>
              <w:rFonts w:ascii="맑은 고딕" w:hAnsi="맑은 고딕" w:eastAsia="" w:cs="" w:asciiTheme="minorHAnsi" w:cstheme="minorBidi" w:eastAsiaTheme="minorEastAsia" w:hAnsiTheme="minorHAnsi"/>
              <w:sz w:val="20"/>
              <w:szCs w:val="22"/>
            </w:rPr>
          </w:pPr>
          <w:hyperlink w:anchor="_Toc119517289">
            <w:r>
              <w:rPr>
                <w:webHidden/>
              </w:rPr>
              <w:fldChar w:fldCharType="begin"/>
            </w:r>
            <w:r>
              <w:rPr>
                <w:webHidden/>
              </w:rPr>
              <w:instrText xml:space="preserve">PAGEREF _Toc119517289 \h</w:instrText>
            </w:r>
            <w:r>
              <w:rPr>
                <w:webHidden/>
              </w:rPr>
              <w:fldChar w:fldCharType="separate"/>
            </w:r>
            <w:r>
              <w:rPr>
                <w:rStyle w:val="IndexLink"/>
              </w:rPr>
              <w:t>4. Result</w:t>
              <w:tab/>
              <w:t>22</w:t>
            </w:r>
            <w:r>
              <w:rPr>
                <w:webHidden/>
              </w:rPr>
              <w:fldChar w:fldCharType="end"/>
            </w:r>
          </w:hyperlink>
        </w:p>
        <w:p>
          <w:pPr>
            <w:pStyle w:val="Contents2"/>
            <w:tabs>
              <w:tab w:val="clear" w:pos="800"/>
              <w:tab w:val="right" w:pos="9016" w:leader="dot"/>
            </w:tabs>
            <w:rPr>
              <w:rFonts w:ascii="맑은 고딕" w:hAnsi="맑은 고딕" w:eastAsia="" w:cs="" w:asciiTheme="minorHAnsi" w:cstheme="minorBidi" w:eastAsiaTheme="minorEastAsia" w:hAnsiTheme="minorHAnsi"/>
              <w:kern w:val="2"/>
              <w:sz w:val="20"/>
            </w:rPr>
          </w:pPr>
          <w:hyperlink w:anchor="_Toc119517290">
            <w:r>
              <w:rPr>
                <w:rStyle w:val="IndexLink"/>
                <w:rFonts w:ascii="Times New Roman" w:hAnsi="Times New Roman"/>
              </w:rPr>
              <w:t>4.1 prediction with 12 BCS classes</w:t>
            </w:r>
            <w:r>
              <w:rPr>
                <w:webHidden/>
              </w:rPr>
              <w:fldChar w:fldCharType="begin"/>
            </w:r>
            <w:r>
              <w:rPr>
                <w:webHidden/>
              </w:rPr>
              <w:instrText xml:space="preserve">PAGEREF _Toc119517290 \h</w:instrText>
            </w:r>
            <w:r>
              <w:rPr>
                <w:webHidden/>
              </w:rPr>
              <w:fldChar w:fldCharType="separate"/>
            </w:r>
            <w:r>
              <w:rPr>
                <w:rStyle w:val="IndexLink"/>
              </w:rPr>
              <w:tab/>
              <w:t>22</w:t>
            </w:r>
            <w:r>
              <w:rPr>
                <w:webHidden/>
              </w:rPr>
              <w:fldChar w:fldCharType="end"/>
            </w:r>
          </w:hyperlink>
        </w:p>
        <w:p>
          <w:pPr>
            <w:pStyle w:val="Contents1"/>
            <w:rPr>
              <w:rFonts w:ascii="맑은 고딕" w:hAnsi="맑은 고딕" w:eastAsia="" w:cs="" w:asciiTheme="minorHAnsi" w:cstheme="minorBidi" w:eastAsiaTheme="minorEastAsia" w:hAnsiTheme="minorHAnsi"/>
              <w:sz w:val="20"/>
              <w:szCs w:val="22"/>
            </w:rPr>
          </w:pPr>
          <w:hyperlink w:anchor="_Toc119517291">
            <w:r>
              <w:rPr>
                <w:webHidden/>
              </w:rPr>
              <w:fldChar w:fldCharType="begin"/>
            </w:r>
            <w:r>
              <w:rPr>
                <w:webHidden/>
              </w:rPr>
              <w:instrText xml:space="preserve">PAGEREF _Toc119517291 \h</w:instrText>
            </w:r>
            <w:r>
              <w:rPr>
                <w:webHidden/>
              </w:rPr>
              <w:fldChar w:fldCharType="separate"/>
            </w:r>
            <w:r>
              <w:rPr>
                <w:rStyle w:val="IndexLink"/>
              </w:rPr>
              <w:t>5. Discussion</w:t>
              <w:tab/>
              <w:t>25</w:t>
            </w:r>
            <w:r>
              <w:rPr>
                <w:webHidden/>
              </w:rPr>
              <w:fldChar w:fldCharType="end"/>
            </w:r>
          </w:hyperlink>
        </w:p>
        <w:p>
          <w:pPr>
            <w:pStyle w:val="Contents1"/>
            <w:rPr>
              <w:rFonts w:ascii="맑은 고딕" w:hAnsi="맑은 고딕" w:eastAsia="" w:cs="" w:asciiTheme="minorHAnsi" w:cstheme="minorBidi" w:eastAsiaTheme="minorEastAsia" w:hAnsiTheme="minorHAnsi"/>
              <w:sz w:val="20"/>
              <w:szCs w:val="22"/>
            </w:rPr>
          </w:pPr>
          <w:hyperlink w:anchor="_Toc119517292">
            <w:r>
              <w:rPr>
                <w:rStyle w:val="IndexLink"/>
                <w:rFonts w:eastAsia="맑은 고딕"/>
                <w:color w:val="034990" w:themeColor="hyperlink" w:themeShade="bf"/>
              </w:rPr>
              <w:t>Summary</w:t>
            </w:r>
            <w:r>
              <w:rPr>
                <w:webHidden/>
              </w:rPr>
              <w:fldChar w:fldCharType="begin"/>
            </w:r>
            <w:r>
              <w:rPr>
                <w:webHidden/>
              </w:rPr>
              <w:instrText xml:space="preserve">PAGEREF _Toc119517292 \h</w:instrText>
            </w:r>
            <w:r>
              <w:rPr>
                <w:webHidden/>
              </w:rPr>
              <w:fldChar w:fldCharType="separate"/>
            </w:r>
            <w:r>
              <w:rPr>
                <w:rStyle w:val="IndexLink"/>
              </w:rPr>
              <w:tab/>
              <w:t>30</w:t>
            </w:r>
            <w:r>
              <w:rPr>
                <w:webHidden/>
              </w:rPr>
              <w:fldChar w:fldCharType="end"/>
            </w:r>
          </w:hyperlink>
        </w:p>
        <w:p>
          <w:pPr>
            <w:pStyle w:val="Contents1"/>
            <w:rPr>
              <w:rFonts w:ascii="맑은 고딕" w:hAnsi="맑은 고딕" w:eastAsia="" w:cs="" w:asciiTheme="minorHAnsi" w:cstheme="minorBidi" w:eastAsiaTheme="minorEastAsia" w:hAnsiTheme="minorHAnsi"/>
              <w:sz w:val="20"/>
              <w:szCs w:val="22"/>
            </w:rPr>
          </w:pPr>
          <w:hyperlink w:anchor="_Toc119517293">
            <w:r>
              <w:rPr>
                <w:rStyle w:val="IndexLink"/>
                <w:rFonts w:eastAsia="맑은 고딕"/>
                <w:b/>
                <w:bCs/>
              </w:rPr>
              <w:t>Reference</w:t>
            </w:r>
            <w:r>
              <w:rPr>
                <w:webHidden/>
              </w:rPr>
              <w:fldChar w:fldCharType="begin"/>
            </w:r>
            <w:r>
              <w:rPr>
                <w:webHidden/>
              </w:rPr>
              <w:instrText xml:space="preserve">PAGEREF _Toc119517293 \h</w:instrText>
            </w:r>
            <w:r>
              <w:rPr>
                <w:webHidden/>
              </w:rPr>
              <w:fldChar w:fldCharType="separate"/>
            </w:r>
            <w:r>
              <w:rPr>
                <w:rStyle w:val="IndexLink"/>
              </w:rPr>
              <w:tab/>
              <w:t>33</w:t>
            </w:r>
            <w:r>
              <w:rPr>
                <w:webHidden/>
              </w:rPr>
              <w:fldChar w:fldCharType="end"/>
            </w:r>
          </w:hyperlink>
          <w:r>
            <w:rPr>
              <w:rStyle w:val="IndexLink"/>
            </w:rPr>
            <w:fldChar w:fldCharType="end"/>
          </w:r>
        </w:p>
      </w:sdtContent>
    </w:sdt>
    <w:p>
      <w:pPr>
        <w:pStyle w:val="Contents1"/>
        <w:rPr>
          <w:rFonts w:ascii="Times New Roman" w:hAnsi="Times New Roman" w:eastAsia="궁서체" w:cs="Times New Roman"/>
          <w:sz w:val="24"/>
          <w:szCs w:val="24"/>
        </w:rPr>
      </w:pPr>
      <w:r>
        <w:rPr>
          <w:rFonts w:eastAsia="궁서체" w:cs="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 w:cs="Times New Roman" w:eastAsiaTheme="minorEastAsia"/>
          <w:color w:val="2F5496" w:themeColor="accent1" w:themeShade="bf"/>
          <w:sz w:val="32"/>
          <w:szCs w:val="32"/>
        </w:rPr>
      </w:pPr>
      <w:del w:id="2" w:author="Unknown Author" w:date="2022-11-16T20:09:55Z">
        <w:bookmarkStart w:id="3" w:name="_Toc119517265"/>
        <w:r>
          <w:rPr/>
          <w:commentReference w:id="0"/>
        </w:r>
      </w:del>
      <w:r>
        <w:rPr>
          <w:rFonts w:eastAsia="" w:cs="Times New Roman" w:ascii="Times New Roman" w:hAnsi="Times New Roman" w:eastAsiaTheme="minorEastAsia"/>
          <w:color w:val="2F5496" w:themeColor="accent1" w:themeShade="bf"/>
          <w:sz w:val="32"/>
          <w:szCs w:val="32"/>
        </w:rPr>
        <w:t>Abstrac</w:t>
      </w:r>
      <w:bookmarkEnd w:id="3"/>
      <w:r>
        <w:rPr>
          <w:rFonts w:eastAsia="" w:cs="Times New Roman" w:ascii="Times New Roman" w:hAnsi="Times New Roman" w:eastAsiaTheme="minorEastAsia"/>
          <w:color w:val="2F5496" w:themeColor="accent1" w:themeShade="bf"/>
          <w:sz w:val="32"/>
          <w:szCs w:val="32"/>
        </w:rPr>
        <w:t>t</w:t>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Body condition score is one of the important parameters in dairy practice as it can efficiently estimate a cow’s energy balance. However, due to the limitations of the current manual scoring system, there is growing interest in the automatization of the condition scoring system. Therefore, our study is aimed for estimate the accuracy of a convolutional neural network trained by supervised machine learning that could recall the condition estimated by professionals. The images were recorded from 3 large-scale dairy farms using a simple 2D camera that faces the cow’s rump. The images were annotated by the same professional with a bounding box with the classification of 12 classes.  The pre-trained model that utilizes faster RCNN was further trained on our processed data. The performance of our model is examined by using accuracy and Cohen’s kappa value. In the error range of 0, we could only yield minimal agreement however with an allowance of an error range of 0.25, we could produce a moderate agreement, with allowing error range of 0.5 we achieved almost perfect agreement.</w:t>
      </w:r>
    </w:p>
    <w:p>
      <w:pPr>
        <w:pStyle w:val="Normal"/>
        <w:spacing w:lineRule="auto" w:line="360"/>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1"/>
        <w:numPr>
          <w:ilvl w:val="0"/>
          <w:numId w:val="1"/>
        </w:numPr>
        <w:rPr>
          <w:b w:val="false"/>
          <w:b w:val="false"/>
          <w:bCs w:val="false"/>
        </w:rPr>
      </w:pPr>
      <w:bookmarkStart w:id="4" w:name="_Toc119517266"/>
      <w:r>
        <w:rPr>
          <w:b w:val="false"/>
          <w:bCs w:val="false"/>
        </w:rPr>
        <w:t>Introduction</w:t>
      </w:r>
      <w:bookmarkEnd w:id="4"/>
    </w:p>
    <w:p>
      <w:pPr>
        <w:pStyle w:val="Normal"/>
        <w:rPr/>
      </w:pPr>
      <w:r>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Body condition score is one of the important health and product</w:t>
      </w:r>
      <w:r>
        <w:rPr>
          <w:rFonts w:cs="Times New Roman" w:ascii="Times New Roman" w:hAnsi="Times New Roman"/>
          <w:sz w:val="24"/>
          <w:szCs w:val="24"/>
        </w:rPr>
        <w:commentReference w:id="1"/>
      </w:r>
      <w:r>
        <w:rPr>
          <w:rFonts w:cs="Times New Roman" w:ascii="Times New Roman" w:hAnsi="Times New Roman"/>
          <w:sz w:val="24"/>
          <w:szCs w:val="24"/>
        </w:rPr>
        <w:t xml:space="preserve">ion parameter in the dairy cattle and beef cattle sector. because it is one of the methods that can estimate a cow’s total fat tissue content noninvasively which is also trustworthy and less costly </w:t>
      </w:r>
      <w:r>
        <w:fldChar w:fldCharType="begin"/>
      </w:r>
      <w:r>
        <w:rPr>
          <w:sz w:val="24"/>
          <w:szCs w:val="24"/>
          <w:rFonts w:cs="Times New Roman" w:ascii="Times New Roman" w:hAnsi="Times New Roman"/>
        </w:rPr>
        <w:instrText xml:space="preserve">ADDIN ZOTERO_ITEM CSL_CITATION {"citationID":"EKsz46MP","properties":{"formattedCitation":"(Ferguson et al., 1994; Mulvany, 1981; Roche et al., 2004)","plainCitation":"(Ferguson et al., 1994; Mulvany, 1981; Roche et al., 2004)","noteIndex":0},"citationItems":[{"id":45,"uris":["http://zotero.org/users/10179799/items/9JNAEWMQ"],"itemData":{"id":45,"type":"article-journal","container-title":"Journal of Dairy Science","DOI":"10.3168/jds.S0022-0302(94)77212-X","ISSN":"00220302","issue":"9","journalAbbreviation":"Journal of Dairy Science","language":"en","page":"2695-2703","source":"DOI.org (Crossref)","title":"Principal Descriptors of Body Condition Score in Holstein Cows","volume":"77","author":[{"family":"Ferguson","given":"James D."},{"family":"Galligan","given":"David T."},{"family":"Thomsen","given":"Neal"}],"issued":{"date-parts":[["1994",9]]}}},{"id":41,"uris":["http://zotero.org/users/10179799/items/2W2CEY9Q"],"itemData":{"id":41,"type":"article-journal","abstract":"Records on animal performance form a basic part of management. Without records it is not possible to measure the effect of changes in management nor assess the individual performance of an animal. Condition scoring provides a means of recording body condition and may assist in monitoring changes in body reserves. However, it is of limited use if other, more significant, records are not kept. It provides an enhancement to a recording scheme in which reproduction, production health and feeding/grazing records are kept. These records should be simple. Some data are required on calvings and inseminations, milk yield and/or rate of growth, preventative and curative health measures and on the probable feed available to an animal and how this feed is utilized. Body condition scoring will provide some data for this final item.","container-title":"BSAP Occasional Publication","DOI":"10.1017/S0263967X00000690","ISSN":"0263-967X, 2053-5953","journalAbbreviation":"BSAP Occas. Publ.","language":"en","page":"349-353","source":"DOI.org (Crossref)","title":"6.5 Dairy cow condition scoring","volume":"4","author":[{"family":"Mulvany","given":"P. M."}],"issued":{"date-parts":[["1981",1]]}}},{"id":43,"uris":["http://zotero.org/users/10179799/items/55QUWESW"],"itemData":{"id":43,"type":"article-journal","container-title":"Journal of Dairy Science","DOI":"10.3168/jds.S0022-0302(04)73441-4","ISSN":"00220302","issue":"9","journalAbbreviation":"Journal of Dairy Science","language":"en","page":"3076-3079","source":"DOI.org (Crossref)","title":"Relationships Among International Body Condition Scoring Systems","volume":"87","author":[{"family":"Roche","given":"J.R."},{"family":"Dillon","given":"P.G."},{"family":"Stockdale","given":"C.R."},{"family":"Baumgard","given":"L.H."},{"family":"VanBaale","given":"M.J."}],"issued":{"date-parts":[["2004",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(Ferguson et al., 1994; Mulvany, 1981; Roche et al., 2004)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That’s why the body condition scoring system is widespread throughout the world, resulting in different systems development. The system is divided into two big groups, which are only examined visually or examined visually including palpation </w:t>
      </w:r>
      <w:r>
        <w:fldChar w:fldCharType="begin"/>
      </w:r>
      <w:r>
        <w:rPr>
          <w:sz w:val="24"/>
          <w:szCs w:val="24"/>
          <w:rFonts w:cs="Times New Roman" w:ascii="Times New Roman" w:hAnsi="Times New Roman"/>
        </w:rPr>
        <w:instrText xml:space="preserve">ADDIN ZOTERO_ITEM CSL_CITATION {"citationID":"HF6SmAE3","properties":{"formattedCitation":"(Roche et al., 2004)","plainCitation":"(Roche et al., 2004)","noteIndex":0},"citationItems":[{"id":43,"uris":["http://zotero.org/users/10179799/items/55QUWESW"],"itemData":{"id":43,"type":"article-journal","container-title":"Journal of Dairy Science","DOI":"10.3168/jds.S0022-0302(04)73441-4","ISSN":"00220302","issue":"9","journalAbbreviation":"Journal of Dairy Science","language":"en","page":"3076-3079","source":"DOI.org (Crossref)","title":"Relationships Among International Body Condition Scoring Systems","volume":"87","author":[{"family":"Roche","given":"J.R."},{"family":"Dillon","given":"P.G."},{"family":"Stockdale","given":"C.R."},{"family":"Baumgard","given":"L.H."},{"family":"VanBaale","given":"M.J."}],"issued":{"date-parts":[["2004",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(Roche et al., 2004)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Nevertheless, different body scoring systems exist their methods have lots of similarities which are the anatomical location for the assessment and especially the back area of the animal considered as important.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Condition scores can be changed throughout the timing of a cow’s production period with different energy requirements </w:t>
      </w:r>
      <w:r>
        <w:fldChar w:fldCharType="begin"/>
      </w:r>
      <w:r>
        <w:rPr>
          <w:sz w:val="24"/>
          <w:szCs w:val="24"/>
          <w:rFonts w:cs="Times New Roman" w:ascii="Times New Roman" w:hAnsi="Times New Roman"/>
        </w:rPr>
        <w:instrText xml:space="preserve">ADDIN ZOTERO_ITEM CSL_CITATION {"citationID":"H72fW0pi","properties":{"formattedCitation":"(Berry et al., 2002)","plainCitation":"(Berry et al., 2002)","noteIndex":0},"citationItems":[{"id":367,"uris":["http://zotero.org/users/10179799/items/LSNMXNQV"],"itemData":{"id":367,"type":"article-journal","container-title":"Journal of Dairy Science","DOI":"10.3168/jds.S0022-0302(02)74280-X","ISSN":"0022-0302","issue":"8","journalAbbreviation":"Journal of Dairy Science","language":"English","note":"publisher: Elsevier\nPMID: 12214996","page":"2030-2039","source":"www.journalofdairyscience.org","title":"Genetic Parameters for Level and Change of Body Condition Score and Body Weight in Dairy Cows","volume":"85","author":[{"family":"Berry","given":"D. P."},{"family":"Buckley","given":"F."},{"family":"Dillon","given":"P."},{"family":"Evans","given":"R. D."},{"family":"Rath","given":"M."},{"family":"Veerkamp","given":"R. F."}],"issued":{"date-parts":[["2002",8,1]]}}}],"schema":"https://github.com/citation-style-language/schema/raw/master/csl-citation.json"}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(Berry et al., 2002)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When there is an excessive energy requirement that cannot be compensated by feed intake, the cow went under a negative energy balance, leading to a decreased condition score </w:t>
      </w:r>
      <w:r>
        <w:fldChar w:fldCharType="begin"/>
      </w:r>
      <w:r>
        <w:rPr>
          <w:sz w:val="24"/>
          <w:szCs w:val="24"/>
          <w:rFonts w:cs="Times New Roman" w:ascii="Times New Roman" w:hAnsi="Times New Roman"/>
        </w:rPr>
        <w:instrText xml:space="preserve">ADDIN ZOTERO_ITEM CSL_CITATION {"citationID":"N6nAUYV2","properties":{"formattedCitation":"(Wathes et al., 2007)","plainCitation":"(Wathes et al., 2007)","noteIndex":0},"citationItems":[{"id":632,"uris":["http://zotero.org/users/10179799/items/DULGM5XX"],"itemData":{"id":632,"type":"article-journal","abstract":"The peripartum period is of critical importance to subsequent health and fertility. Most cows enter a state of negative energy balance (NEB) associated with many metabolic changes which have carry over effects on the resumption and normality of estrous cyclicity and the success of subsequent inseminations. A dataset on 500 lactations explored the relationships between metabolic traits measured before and after calving with fertility. Stepwise multiple regression analysis showed that longer calving to conception intervals were associated with altered profiles of IGF-I, urea and body condition score. These relationships between metabolic profiles and fertility differed between first lactation cows (which are still growing but produce less milk) and mature animals. Early postpartum the liver undergoes extensive biochemical and morphological modifications to adapt to NEB, the uterus is extensively remodeled and must clear bacterial infections, and the ovary must resume ovulatory cycles. RNA isolated from liver and uterine tissues harvested 2 weeks postpartum from cows in mild (MNEB) and severe (SNEB) energy balance was used to screen the Affymetrix 23K bovine microarray. In liver, SNEB resulted in differential expression of key genes involved in lipid catabolism, gluconeogenesis, and the synthesis and stability of IGF-I. This was accompanied by reduced systemic concentrations of IGF-I which is likely to impact on ovarian function and early embryo development. Within endometrium, cows in SNEB showed histological evidence for higher levels of inflammation and the microarray analysis identified groups of differentially expressed genes involved in tissue remodeling and immune response. This may delay uterine repair after calving, likely contributing to the observed reduction in fertility.","collection-title":"Proceedings of the International Conference on Farm Animal Reproduction","container-title":"Theriogenology","DOI":"10.1016/j.theriogenology.2007.04.006","ISSN":"0093-691X","journalAbbreviation":"Theriogenology","language":"en","page":"S232-S241","source":"ScienceDirect","title":"Influence of negative energy balance on cyclicity and fertility in the high producing dairy cow","volume":"68","author":[{"family":"Wathes","given":"D. C."},{"family":"Fenwick","given":"M."},{"family":"Cheng","given":"Z."},{"family":"Bourne","given":"N."},{"family":"Llewellyn","given":"S."},{"family":"Morris","given":"D. G."},{"family":"Kenny","given":"D."},{"family":"Murphy","given":"J."},{"family":"Fitzpatrick","given":"R."}],"issued":{"date-parts":[["2007",9,1]]}}}],"schema":"https://github.com/citation-style-language/schema/raw/master/csl-citation.json"}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(Wathes et al., 2007)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Extreme condition scores from the normal range could become a reason for decreased milk yielding, reproduction, and health of the animal </w:t>
      </w:r>
      <w:r>
        <w:fldChar w:fldCharType="begin"/>
      </w:r>
      <w:r>
        <w:rPr>
          <w:sz w:val="24"/>
          <w:szCs w:val="24"/>
          <w:rFonts w:cs="Times New Roman" w:ascii="Times New Roman" w:hAnsi="Times New Roman"/>
        </w:rPr>
        <w:instrText xml:space="preserve">ADDIN ZOTERO_ITEM CSL_CITATION {"citationID":"0wsuExDA","properties":{"formattedCitation":"(Buckley et al., 2003; Gillund et al., 2001; Hoedemaker et al., 2009)","plainCitation":"(Buckley et al., 2003; Gillund et al., 2001; Hoedemaker et al., 2009)","noteIndex":0},"citationItems":[{"id":466,"uris":["http://zotero.org/users/10179799/items/E7MCJRHN"],"itemData":{"id":466,"type":"article-journal","abstract":"Relationships among milk production, body condition score (BCS), body weight (BW), and reproduction were studied using logistic regression on data from 6433 spring-calving Holstein-Friesian dairy cows in 74 commercial herds. Multivariate models were adjusted for herd, breeding value for milk yield, proportion of Holstein-Friesian genes, lactation number, calving period, and degree of calving assistance. Significant associations between reproductive measures and components of energy balance were identified. Higher 200-d milk protein content and higher protein-to-fat ratio at start of breeding were associated with increased likelihood of submission for breeding in the first 21 d of the breeding season (SR21). High 100-d cumulative milk yield as a proportion of estimated 305-d milk yield (low persistency) was associated with a lower likelihood of pregnancy to first service (PREG1), whereas cows reaching peak milk yields earlier tended to have higher PREG1. Cows that reached nadir milk protein content relatively late in lactation had lower PREG1. Milk yield at first service and 305-d milk protein content were positively associated with the likelihood of pregnancy after 42 d of breeding (PR42). Higher 305-d milk lactose content was associated with increased PREG1 and PR42. Mean BCS at 60 to 100 d of lactation was positively associated with both SR21 and PR42, whereas nadir BCS was positively associated with PREG1. Cows with precalving BCS&gt;3.0 that also lost&gt;0.5 BCS unit by first service had lower PR42. More BW gain for 90 d after start of breeding was associated with higher SR21 and PREG1; more BW gain for 90 d after first service was associated with higher PR42. Milk protein and lactose content, BCS, and BW changes are important tools to identify cows at risk of poor reproduction.","container-title":"Journal of Dairy Science","DOI":"10.3168/jds.S0022-0302(03)73823-5","ISSN":"0022-0302","issue":"7","journalAbbreviation":"Journal of Dairy Science","language":"en","page":"2308-2319","source":"ScienceDirect","title":"Relationships Among Milk Yield, Body Condition, Cow Weight, and Reproduction in Spring-Calved Holstein-Friesians","volume":"86","author":[{"family":"Buckley","given":"F."},{"family":"O'Sullivan","given":"K."},{"family":"Mee","given":"J. F."},{"family":"Evans","given":"R. D."},{"family":"Dillon","given":"P."}],"issued":{"date-parts":[["2003",7,1]]}}},{"id":454,"uris":["http://zotero.org/users/10179799/items/IQMKMDKH"],"itemData":{"id":454,"type":"article-journal","abstract":"The relationships between body condition score (BCS) and ketosis, and between BCS and reproductive performance in 732 moderate yielding, dual-purpose cows were studied. The cows were of the breed Norwegian Cattle. Farms with tie-stall barns and a history of high ketosis incidence were chosen for the study. Sixteen assessors visited the farms monthly and the same assessor assigned a BCS to each cow once a month. A BCS of 3.5 or higher at calving was associated with increased risk for ketosis. Cows that subsequently developed ketosis had higher BCS than healthy cows before the disease was diagnosed, and they lost more body condition than did the latter after ketosis had occurred. Summer calving cows and primiparous cows showed the lowest risk of ketosis. A history of ketosis before first service decreased the likelihood of conception to that service. Loss in body condition during the postpartum period was associated with decreased likelihood of conception to first service, prolonged calving to conception intervals and increased number of artificial inseminations per conception. Reproductive performance was not associated with BCS at calving. We concluded that BCS is a useful method of monitoring relations among nutritional management, reproduction, and ketosis in moderate yielding dual-purpose cows.","container-title":"Journal of Dairy Science","DOI":"10.3168/jds.S0022-0302(01)70170-1","ISSN":"0022-0302","issue":"6","journalAbbreviation":"J Dairy Sci","language":"eng","note":"PMID: 11417697","page":"1390-1396","source":"PubMed","title":"Body condition related to ketosis and reproductive performance in Norwegian dairy cows","volume":"84","author":[{"family":"Gillund","given":"P."},{"family":"Reksen","given":"O."},{"family":"Gröhn","given":"Y. T."},{"family":"Karlberg","given":"K."}],"issued":{"date-parts":[["2001",6]]}}},{"id":452,"uris":["http://zotero.org/users/10179799/items/R7A3KNC8"],"itemData":{"id":452,"type":"article-journal","abstract":"The effects of body condition score (BCS) change and status ante- and postpartum (pp) on health and reproductive performance in 234 German Holstein cows from eight dairy farms were evaluated. BCS was determined from 6 weeks antepartum until 20 weeks pp in 2-week intervals. Three and 5 weeks pp progesterone concentrations in blood serum were determined to detect the presence of luteal tissue as an indicator of cyclicity. The incidence of various diseases, percent cycling cows, reproductive measures and culling rate were assessed. Data were subjected to logistic regression to account for possible herd and lactation number effects. Cows with a low BCS status (&lt;3.0) at calving and during early lactation (4-10 weeks pp) were at a higher risk of suffering from lameness (OR 2.9-9.4), not being cycling at 3 and/or 5 weeks pp (OR 2.24-3.99) and being culled (OR 2.56-2.79) than cows in better body condition (&gt; or =3.0) In addition, cows with a low BCS status at parturition were at a higher risk of developing endometritis (OR 2.95) and becoming pregnant later than 105 days pp (OR 5.92) than cows with a BCS &gt; or = 3.0. At 10 weeks pp, the risk of dystocia (OR 4.10) or retained placenta (OR 2.78) at the preceding calving and not being pregnant at 200 days pp (OR 2.42) was higher in cows with a BCS &lt; 3.0 than with a BCS &gt; or = 3.0. Cows with no BCS loss antepartum were more likely to have an interval from calving to first artificial insemination of &lt;80 days and &lt;105 days open, to be cycling at 3 and 5 weeks pp and to be pregnant at 200 days pp than cows with a BCS loss of &gt;0.25 (OR 2.44-6.67). Furthermore, cows with no BCS loss from calving to 4 weeks pp had a lower risk of suffering from displaced abomasum than cows with a slight or a severe BCS loss (OR 0.09-0.07 respectively). In conclusion, our results suggest that body condition loss during the antepartal period affected BCS status at parturition and to a certain extent during lactation which was linked to a higher incidence of reproductive disorders and lameness, a higher culling rate and lower reproductive performance.","container-title":"Reproduction in Domestic Animals = Zuchthygiene","DOI":"10.1111/j.1439-0531.2007.00992.x","ISSN":"1439-0531","issue":"2","journalAbbreviation":"Reprod Domest Anim","language":"eng","note":"PMID: 18564311","page":"167-173","source":"PubMed","title":"Body condition change ante- and postpartum, health and reproductive performance in German Holstein cows","volume":"44","author":[{"family":"Hoedemaker","given":"M."},{"family":"Prange","given":"D."},{"family":"Gundelach","given":"Y."}],"issued":{"date-parts":[["2009",4]]}}}],"schema":"https://github.com/citation-style-language/schema/raw/master/csl-citation.json"}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(Buckley et al., 2003; Gillund et al., 2001; Hoedemaker et al., 2009)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As sufficient time is required for the gain or loss of fat tissue content to fix the condition score to the ideal value, the assessment should be done several times during the entire cow production </w:t>
      </w:r>
      <w:r>
        <w:fldChar w:fldCharType="begin"/>
      </w:r>
      <w:r>
        <w:rPr>
          <w:sz w:val="24"/>
          <w:szCs w:val="24"/>
          <w:rFonts w:cs="Times New Roman" w:ascii="Times New Roman" w:hAnsi="Times New Roman"/>
        </w:rPr>
        <w:instrText xml:space="preserve">ADDIN ZOTERO_ITEM CSL_CITATION {"citationID":"s17v9zQ6","properties":{"formattedCitation":"(Bewley &amp; Schutz, 2008)","plainCitation":"(Bewley &amp; Schutz, 2008)","noteIndex":0},"citationItems":[{"id":21,"uris":["http://zotero.org/users/10179799/items/AZ9A2ACZ"],"itemData":{"id":21,"type":"article-journal","abstract":"In this review, methods for assessing energy reserves, the role of assigning BCS in dairy management, and the impact of varying BCS on animal productivity, health, and reproduction are explored from a whole-system viewpoint. The usefulness, validity, and precision of BCS for assessing body energy reserves are well documented. Generally, BCS decrease in early lactation as cows partition energy from body reserves to support milk production, and they then begin to increase throughout the remainder of lactation. Excessive loss of energy reserves during early lactation, generally associated with cows of higher BCS at calving, often results in impaired health and reproductive performance. Among diseases, the most consistent relationship has been an increased incidence of ketosis for cows with higher BCS at calving. Although published results have varied, either high or low BCS has also been related to greater incidences of metritis, retained placenta, milk fever, lameness, cystic ovaries, dystocia, displaced abomasum, and mastitis. Losses in BCS or the actual BCS are associated with various fertility measures including days to first ovulation, days to first estrus, days to first service, first service conception rate, number of services, calving interval, and embryonic losses. Patterns of BCS change within lactation are under genetic control indicating potential for inclusion of BCS in genetic evaluations. Concerns about subjectivity and the time required for scoring have limited the use of BCS in daily management. An automated BCS might provide a more objective, less time-consuming means of estimating energy reserves in dairy cattle.","container-title":"The Professional Animal Scientist","DOI":"10.15232/S1080-7446(15)30901-3","ISSN":"1080-7446","issue":"6","journalAbbreviation":"The Professional Animal Scientist","language":"en","page":"507-529","source":"ScienceDirect","title":"An Interdisciplinary Review of Body Condition Scoring for Dairy Cattle","volume":"24","author":[{"family":"Bewley","given":"J. M."},{"family":"Schutz","given":"M. M."}],"issued":{"date-parts":[["2008",12,1]]}}}],"schema":"https://github.com/citation-style-language/schema/raw/master/csl-citation.json"}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(Bewley &amp; Schutz, 2008)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Despite the practical importance of body condition scores in the cattle industry, the application of condition scores in actual practice is limited. The reason could be the subjective nature of condition scoring, which is also time-consuming and makes herd-level management difficult </w:t>
      </w:r>
      <w:r>
        <w:fldChar w:fldCharType="begin"/>
      </w:r>
      <w:r>
        <w:rPr>
          <w:sz w:val="24"/>
          <w:szCs w:val="24"/>
          <w:rFonts w:cs="Times New Roman" w:ascii="Times New Roman" w:hAnsi="Times New Roman"/>
        </w:rPr>
        <w:instrText xml:space="preserve">ADDIN ZOTERO_ITEM CSL_CITATION {"citationID":"eWK2jpYl","properties":{"formattedCitation":"(Bewley &amp; Schutz, 2008)","plainCitation":"(Bewley &amp; Schutz, 2008)","noteIndex":0},"citationItems":[{"id":21,"uris":["http://zotero.org/users/10179799/items/AZ9A2ACZ"],"itemData":{"id":21,"type":"article-journal","abstract":"In this review, methods for assessing energy reserves, the role of assigning BCS in dairy management, and the impact of varying BCS on animal productivity, health, and reproduction are explored from a whole-system viewpoint. The usefulness, validity, and precision of BCS for assessing body energy reserves are well documented. Generally, BCS decrease in early lactation as cows partition energy from body reserves to support milk production, and they then begin to increase throughout the remainder of lactation. Excessive loss of energy reserves during early lactation, generally associated with cows of higher BCS at calving, often results in impaired health and reproductive performance. Among diseases, the most consistent relationship has been an increased incidence of ketosis for cows with higher BCS at calving. Although published results have varied, either high or low BCS has also been related to greater incidences of metritis, retained placenta, milk fever, lameness, cystic ovaries, dystocia, displaced abomasum, and mastitis. Losses in BCS or the actual BCS are associated with various fertility measures including days to first ovulation, days to first estrus, days to first service, first service conception rate, number of services, calving interval, and embryonic losses. Patterns of BCS change within lactation are under genetic control indicating potential for inclusion of BCS in genetic evaluations. Concerns about subjectivity and the time required for scoring have limited the use of BCS in daily management. An automated BCS might provide a more objective, less time-consuming means of estimating energy reserves in dairy cattle.","container-title":"The Professional Animal Scientist","DOI":"10.15232/S1080-7446(15)30901-3","ISSN":"1080-7446","issue":"6","journalAbbreviation":"The Professional Animal Scientist","language":"en","page":"507-529","source":"ScienceDirect","title":"An Interdisciplinary Review of Body Condition Scoring for Dairy Cattle","volume":"24","author":[{"family":"Bewley","given":"J. M."},{"family":"Schutz","given":"M. M."}],"issued":{"date-parts":[["2008",12,1]]}}}],"schema":"https://github.com/citation-style-language/schema/raw/master/csl-citation.json"}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(Bewley &amp; Schutz, 2008)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which needs an expert to gain reliable data </w:t>
      </w:r>
      <w:r>
        <w:fldChar w:fldCharType="begin"/>
      </w:r>
      <w:r>
        <w:rPr>
          <w:sz w:val="24"/>
          <w:szCs w:val="24"/>
          <w:rFonts w:cs="Times New Roman" w:ascii="Times New Roman" w:hAnsi="Times New Roman"/>
        </w:rPr>
        <w:instrText xml:space="preserve">ADDIN ZOTERO_ITEM CSL_CITATION {"citationID":"WVNSh9gB","properties":{"formattedCitation":"(Kristensen et al., 2006)","plainCitation":"(Kristensen et al., 2006)","noteIndex":0},"citationItems":[{"id":24,"uris":["http://zotero.org/users/10179799/items/A3TUHECP"],"itemData":{"id":24,"type":"article-journal","abstract":"Body condition scores (BCS) are very useful for dairy herd management and breeding programs, but the consistency and quality of recordings made by consultants in the field are unknown. The objectives of this study were 1) to estimate the agreement in BCS within and among practicing dairy veterinarians and 2) to provide an indication of the effects of training and the value of calibration, and of what efforts need to be made to obtain a validity and precision in BCS adequate for management purposes. A total of 2,230 scores were recorded by 51 practicing dairy veterinarians and 6 highly trained instructors. The 6 instructors were cross-trained to validate calibration consistency in assigning BCS. Each individual scored approximately 20 cows twice, with the second scoring occurring approximately 2.5h after the first. Between the 2 recordings, the respective instructors conducted a training session for the practicing veterinarians using other cows. A weighted kappa coefficient was used to assess agreement among and within classifiers. Excellent agreement (kappa ≥0.86) was documented between repeated BCS recorded for the same cows by the highly trained instructors. In addition, the BCS provided by multiple classifiers from the instructor team appeared to be comparable across herds and classifiers. This legitimizes the use of BCS for benchmarking at both the cow and the herd level. The within-classifier and between-classifier kappa values were in the ranges of 0.22 to 0.75 and 0.17 to 0.78, respectively, in the group of practicing dairy veterinarians. Many of the veterinarians provided estimates of average BCS that differed considerably from the BCS recorded by the instructors. Between-classifier comparisons of herd BCS are not warranted unless a validation has been performed. If scores are collected by multiple classifiers with varying experience, a valid but imprecise estimate of the true population mean of BCS may be obtained if classifiers are inexperienced. The limited training effort used in this study seemed to have brought about substantial improvement in the validity and precision of the BCS determined by practicing veterinarians, compared with the BCS recorded on the same cows by highly trained classifiers.","container-title":"Journal of Dairy Science","DOI":"10.3168/jds.S0022-0302(06)72413-4","ISSN":"0022-0302","issue":"9","journalAbbreviation":"Journal of Dairy Science","language":"en","page":"3721-3728","source":"ScienceDirect","title":"Within- and Across-Person Uniformity of Body Condition Scoring in Danish Holstein Cattle","volume":"89","author":[{"family":"Kristensen","given":"E."},{"family":"Dueholm","given":"L."},{"family":"Vink","given":"D."},{"family":"Andersen","given":"J. E."},{"family":"Jakobsen","given":"E. B."},{"family":"Illum-Nielsen","given":"S."},{"family":"Petersen","given":"F. A."},{"family":"Enevoldsen","given":"C."}],"issued":{"date-parts":[["2006",9,1]]}}}],"schema":"https://github.com/citation-style-language/schema/raw/master/csl-citation.json"}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(Kristensen et al., 2006)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Therefore, there were numerous attempts for automatizing condition scoring which could provide constant, reliable, and fast condition scoring which can make possible continuous control of the condition of animals </w:t>
      </w:r>
      <w:r>
        <w:fldChar w:fldCharType="begin"/>
      </w:r>
      <w:r>
        <w:rPr>
          <w:sz w:val="24"/>
          <w:szCs w:val="24"/>
          <w:rFonts w:cs="Times New Roman" w:ascii="Times New Roman" w:hAnsi="Times New Roman"/>
        </w:rPr>
        <w:instrText xml:space="preserve">ADDIN ZOTERO_ITEM CSL_CITATION {"citationID":"eE68p19s","properties":{"formattedCitation":"(Bercovich et al., 2013; Halachmi et al., 2008; Hansen et al., 2018; Spoliansky et al., 2016)","plainCitation":"(Bercovich et al., 2013; Halachmi et al., 2008; Hansen et al., 2018; Spoliansky et al., 2016)","noteIndex":0},"citationItems":[{"id":689,"uris":["http://zotero.org/users/10179799/items/AQD6CCC7"],"itemData":{"id":689,"type":"article-journal","abstract":"Body condition evaluation is a common tool to assess energy reserves of dairy cows and to estimate their fatness or thinness. This study presents a computer-vision tool that automatically estimates cow's body condition score. Top-view images of 151 cows were collected on an Israeli research dairy farm using a digital still camera located at the entrance to the milking parlor. The cow's tailhead area and its contour were segmented and extracted automatically. Two types of features of the tailhead contour were extracted: (1) the angles and distances between 5 anatomical points; and (2) the cow signature, which is a 1-dimensional vector of the Euclidean distances from each point in the normalized tailhead contour to the shape center. Two methods were applied to describe the cow's signature and to reduce its dimension: (1) partial least squares regression, and (2) Fourier descriptors of the cow signature. Three prediction models were compared with manual scores of an expert. Results indicate that (1) it is possible to automatically extract and predict body condition from color images without any manual interference; and (2) Fourier descriptors of the cow's signature result in improved performance (R(2)=0.77).","container-title":"Journal of Dairy Science","DOI":"10.3168/jds.2013-6568","ISSN":"1525-3198","issue":"12","journalAbbreviation":"J Dairy Sci","language":"eng","note":"PMID: 24094536","page":"8047-8059","source":"PubMed","title":"Development of an automatic cow body condition scoring using body shape signature and Fourier descriptors","volume":"96","author":[{"family":"Bercovich","given":"A."},{"family":"Edan","given":"Y."},{"family":"Alchanatis","given":"V."},{"family":"Moallem","given":"U."},{"family":"Parmet","given":"Y."},{"family":"Honig","given":"H."},{"family":"Maltz","given":"E."},{"family":"Antler","given":"A."},{"family":"Halachmi","given":"I."}],"issued":{"date-parts":[["2013"]]}}},{"id":683,"uris":["http://zotero.org/users/10179799/items/XCQZQDJI"],"itemData":{"id":683,"type":"article-journal","abstract":"The feasibility of including a body shape measure in methods for automatic monitoring of body reserves of cattle was evaluated. The hypothesis tested was that the body shape of a fatter cow is rounder than that of a thin cow and, therefore, may better fit a parabolic shape. An image-processing model was designed that calculates a parameter to assess body shape. The model was implemented, and its outputs were validated against ultrasonic and thermal camera measurements of the thickness of fat and muscle layers, and manual body condition scoring of 186 Holstein-Friesian cows. The thermal camera overcomes some of the drawbacks of a regular camera; the hooks and the tailhead nadirs of a thin cow diverged from the parabolic shape. The correlation between thermal camera's measurements and fat and muscle thickness was 0.47. Mean body condition scorings were 2.18, 2.15, and 2.23, with no significant difference found across the assessment methods. Further research is needed to achieve fully automatic, accurate body condition scoring.","container-title":"Journal of Dairy Science","DOI":"10.3168/jds.2007-0785","ISSN":"0022-0302","issue":"11","journalAbbreviation":"Journal of Dairy Science","language":"en","page":"4444-4451","source":"ScienceDirect","title":"Cow Body Shape and Automation of Condition Scoring","volume":"91","author":[{"family":"Halachmi","given":"I."},{"family":"Polak","given":"P."},{"family":"Roberts","given":"D. J."},{"family":"Klopcic","given":"M."}],"issued":{"date-parts":[["2008",11,1]]}}},{"id":686,"uris":["http://zotero.org/users/10179799/items/JYD5BJQG"],"itemData":{"id":686,"type":"article-journal","abstract":"•\n              3D imaging for concurrently monitoring cow body condition, lameness and weight.\n            \n            \n              •\n              Novel rolling ball software tool is proposed for body condition assessment.\n            \n            \n              •\n              Original moving spine segmentation/modelling approach in 3D postulated.\n            \n            \n              •\n              Real-world performance that is comparable or better than manual scoring.\n            \n            \n              •\n              Limitations of conventional scoring discussed and a learning approach introduced.\n            \n          \n        , Here we propose a low-cost automated system for the unobtrusive and continuous welfare monitoring of dairy cattle on the farm. We argue that effective and regular monitoring of multiple condition traits is not currently practicable and go on to propose 3D imaging technology able to acquire differing forms of related animal condition data (body condition, lameness and weight), concurrently using a single device. Results obtained under farm conditions in continuous operation are shown to be comparable or better than manual scoring of the herd. We also consider inherent limitations of using scoring and argue that sensitivity to relative change over successive observations offers greater benefit than the use of what may be considered abstract and arbitrary scoring systems.","container-title":"Computers in Industry","DOI":"10.1016/j.compind.2018.02.011","ISSN":"0166-3615","journalAbbreviation":"Comput Ind","note":"PMID: 29997403\nPMCID: PMC6034442","page":"14-22","source":"PubMed Central","title":"Automated monitoring of dairy cow body condition, mobility and weight using a single 3D video capture device","volume":"98","author":[{"family":"Hansen","given":"M.F."},{"family":"Smith","given":"M.L."},{"family":"Smith","given":"L.N."},{"family":"Abdul Jabbar","given":"K."},{"family":"Forbes","given":"D."}],"issued":{"date-parts":[["2018",6]]}}},{"id":692,"uris":["http://zotero.org/users/10179799/items/F2CRY3ND"],"itemData":{"id":692,"type":"article-journal","abstract":"Body condition scoring (BCS) is a farm-management tool for estimating dairy cows’ energy reserves. Today, BCS is performed manually by experts. This paper presents a 3-dimensional algorithm that provides a topographical understanding of the cow’s body to estimate BCS. An automatic BCS system consisting of a Kinect camera (Microsoft Corp., Redmond, WA) triggered by a passive infrared motion detector was designed and implemented. Image processing and regression algorithms were developed and included the following steps: (1) image restoration, the removal of noise; (2) object recognition and separation, identification and separation of the cows; (3) movie and image selection, selection of movies and frames that include the relevant data; (4) image rotation, alignment of the cow parallel to the x-axis; and (5) image cropping and normalization, removal of irrelevant data, setting the image size to 150×200 pixels, and normalizing image values. All steps were performed automatically, including image selection and classification. Fourteen individual features per cow, derived from the cows’ topography, were automatically extracted from the movies and from the farm’s herd-management records. These features appear to be measurable in a commercial farm. Manual BCS was performed by a trained expert and compared with the output of the training set. A regression model was developed, correlating the features with the manual BCS references. Data were acquired for 4 d, resulting in a database of 422 movies of 101 cows. Movies containing cows’ back ends were automatically selected (389 movies). The data were divided into a training set of 81 cows and a test set of 20 cows; both sets included the identical full range of BCS classes. Accuracy tests gave a mean absolute error of 0.26, median absolute error of 0.19, and coefficient of determination of 0.75, with 100% correct classification within 1 step and 91% correct classification within a half step for BCS classes. Results indicated good repeatability, with all standard deviations under 0.33. The algorithm is independent of the background and requires 10 cows for training with approximately 30 movies of 4 s each.","container-title":"Journal of Dairy Science","DOI":"10.3168/jds.2015-10607","ISSN":"0022-0302","issue":"9","journalAbbreviation":"Journal of Dairy Science","language":"en","page":"7714-7725","source":"ScienceDirect","title":"Development of automatic body condition scoring using a low-cost 3-dimensional Kinect camera","volume":"99","author":[{"family":"Spoliansky","given":"Roii"},{"family":"Edan","given":"Yael"},{"family":"Parmet","given":"Yisrael"},{"family":"Halachmi","given":"Ilan"}],"issued":{"date-parts":[["2016",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(Bercovich et al., 2013; Halachmi et al., 2008; Hansen et al., 2018; Spoliansky et al., 2016)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This thesis introduces the first part of their work which develops a deep neural network algorithm for body condition scoring of dairy cattle by computer vision. Our study aims to use the image of a cow captured by a simple RGB camera to investigate the accuracy of the supervised machine running especially the deep convolution neural network (CNN) based Detection 2 model that can recall the BCS system estimated by professionals. For the first step, we examine the prediction quality of CNN that was studied using our 12-point system adapted from Ferguson et al. (1994; 1-5 scoring system that uses 0.5 intervals between 2 to 4 and 0.25 intervals below 2 and above 4) for validation and test set. In the next step, 3 BCS classes were created according to 4 different target periods applied to CNN investigated for prediction quality. Additionally, the variation in the prediction according to the size of region rectangles at the rump area of the cow was studied.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numPr>
          <w:ilvl w:val="0"/>
          <w:numId w:val="1"/>
        </w:numPr>
        <w:rPr>
          <w:b w:val="false"/>
          <w:b w:val="false"/>
          <w:bCs w:val="false"/>
          <w:lang w:val="en-US"/>
        </w:rPr>
      </w:pPr>
      <w:bookmarkStart w:id="5" w:name="_Toc116906525"/>
      <w:bookmarkStart w:id="6" w:name="_Toc119517267"/>
      <w:r>
        <w:rPr>
          <w:b w:val="false"/>
          <w:bCs w:val="false"/>
          <w:lang w:val="en-US"/>
        </w:rPr>
        <w:t>Literature Review</w:t>
      </w:r>
      <w:bookmarkEnd w:id="5"/>
      <w:bookmarkEnd w:id="6"/>
    </w:p>
    <w:p>
      <w:pPr>
        <w:pStyle w:val="Normal"/>
        <w:rPr/>
      </w:pPr>
      <w:r>
        <w:rPr/>
      </w:r>
    </w:p>
    <w:p>
      <w:pPr>
        <w:pStyle w:val="Heading2"/>
        <w:spacing w:lineRule="auto" w:line="360"/>
        <w:rPr>
          <w:rFonts w:ascii="Times New Roman" w:hAnsi="Times New Roman"/>
          <w:sz w:val="26"/>
          <w:szCs w:val="26"/>
        </w:rPr>
      </w:pPr>
      <w:bookmarkStart w:id="7" w:name="_Toc119517268"/>
      <w:bookmarkStart w:id="8" w:name="_Toc116906526"/>
      <w:r>
        <w:rPr>
          <w:rFonts w:ascii="Times New Roman" w:hAnsi="Times New Roman"/>
          <w:sz w:val="26"/>
          <w:szCs w:val="26"/>
        </w:rPr>
        <w:t>2.1 Body condition score</w:t>
      </w:r>
      <w:bookmarkEnd w:id="7"/>
      <w:bookmarkEnd w:id="8"/>
    </w:p>
    <w:p>
      <w:pPr>
        <w:pStyle w:val="Standard"/>
        <w:spacing w:lineRule="auto" w:line="360"/>
        <w:jc w:val="left"/>
        <w:rPr/>
      </w:pPr>
      <w:r>
        <w:rPr>
          <w:rFonts w:cs="Times New Roman" w:ascii="Times New Roman" w:hAnsi="Times New Roman"/>
          <w:sz w:val="24"/>
          <w:szCs w:val="24"/>
        </w:rPr>
        <w:t xml:space="preserve">Excessive nutrient supply converts into the form of body fat, making the cow obese, and when the nutrient supplement is insufficient compared to the nutrient requirement, as the cow uses body fat reserve to compensate for energy demand, the cow becomes emaciated. The change of body composition in a cow is affected by various factors such as nutritional status, age, season, reproductive cycle, or disease, so the external appearance of a cow is observed and calculated as a score or grade, which is called a body condition score </w:t>
      </w:r>
      <w:r>
        <w:fldChar w:fldCharType="begin"/>
      </w:r>
      <w:r>
        <w:rPr>
          <w:sz w:val="24"/>
          <w:szCs w:val="24"/>
          <w:rFonts w:cs="Times New Roman" w:ascii="Times New Roman" w:hAnsi="Times New Roman"/>
        </w:rPr>
        <w:instrText xml:space="preserve">ADDIN ZOTERO_ITEM CSL_CITATION {"citationID":"hnGzMmDw","properties":{"formattedCitation":"(Murray, 1919)","plainCitation":"(Murray, 1919)","noteIndex":0},"citationItems":[{"id":589,"uris":["http://zotero.org/users/10179799/items/C2EQJ76B"],"itemData":{"id":589,"type":"article-journal","abstract":"For purposes of discussion of the problems of meat production the term “condition” may be defined as the ratio of the amount of fat to the amount of non-fatty matter in the body of the living animal, and the term “fattening” as any alteration in this ratio. Such alteration may result from (\n              a\n              ) increase, (\n              b\n              ) decrease in the amount of fat, (\n              c\n              ) increase, (\n              d\n              ) decrease in the amount of non-fatty matter. This, of course, implies that fattening may be either positive or negative and that the “increase” may be mathematically a minus quantity.","container-title":"The Journal of Agricultural Science","DOI":"10.1017/S0021859600004767","ISSN":"0021-8596, 1469-5146","issue":"2","journalAbbreviation":"J. Agric. Sci.","language":"en","page":"174-181","source":"DOI.org (Crossref)","title":"Meat production","volume":"9","author":[{"family":"Murray","given":"J. Alan"}],"issued":{"date-parts":[["1919",4]]}}}],"schema":"https://github.com/citation-style-language/schema/raw/master/csl-citation.json"}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(Murray, 1919)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Standard"/>
        <w:spacing w:lineRule="auto" w:line="360"/>
        <w:jc w:val="left"/>
        <w:rPr/>
      </w:pPr>
      <w:r>
        <w:rPr>
          <w:rFonts w:cs="Times New Roman" w:ascii="Times New Roman" w:hAnsi="Times New Roman"/>
          <w:sz w:val="24"/>
          <w:szCs w:val="24"/>
        </w:rPr>
        <w:t xml:space="preserve">The Body Condition Scoring (BCS) system is a relatively easy and inexpensive, non-invasive method developed by scientists to reduce the subjectivity of personal assessment </w:t>
      </w:r>
      <w:r>
        <w:fldChar w:fldCharType="begin"/>
      </w:r>
      <w:r>
        <w:rPr>
          <w:sz w:val="24"/>
          <w:szCs w:val="24"/>
          <w:rFonts w:cs="Times New Roman" w:ascii="Times New Roman" w:hAnsi="Times New Roman"/>
        </w:rPr>
        <w:instrText xml:space="preserve">ADDIN ZOTERO_ITEM CSL_CITATION {"citationID":"n58XaK8c","properties":{"formattedCitation":"(Negussie et al., 2017)","plainCitation":"(Negussie et al., 2017)","noteIndex":0},"citationItems":[{"id":665,"uris":["http://zotero.org/users/10179799/items/GDVV7VWK"],"itemData":{"id":665,"type":"article-journal","abstract":"Efforts to reduce the carbon footprint of milk production through selection and management of low-emitting cows require accurate and large-scale measurements of methane (CH4) emissions from individual cows. Several techniques have been developed to measure CH4 in a research setting but most are not suitable for large-scale recording on farm. Several groups have explored proxies (i.e., indicators or indirect traits) for CH4; ideally these should be accurate, inexpensive, and amenable to being recorded individually on a large scale. This review (1) systematically describes the biological basis of current potential CH4 proxies for dairy cattle; (2) assesses the accuracy and predictive power of single proxies and determines the added value of combining proxies; (3) provides a critical evaluation of the relative merit of the main proxies in terms of their simplicity, cost, accuracy, invasiveness, and throughput; and (4) discusses their suitability as selection traits. The proxies range from simple and low-cost measurements such as body weight and high-throughput milk mid-infrared spectroscopy (MIR) to more challenging measures such as rumen morphology, rumen metabolites, or microbiome profiling. Proxies based on rumen samples are generally poor to moderately accurate predictors of CH4, and are costly and difficult to measure routinely on-farm. Proxies related to body weight or milk yield and composition, on the other hand, are relatively simple, inexpensive, and high throughput, and are easier to implement in practice. In particular, milk MIR, along with covariates such as lactation stage, are a promising option for prediction of CH4 emission in dairy cows. No single proxy was found to accurately predict CH4, and combinations of 2 or more proxies are likely to be a better solution. Combining proxies can increase the accuracy of predictions by 15 to 35%, mainly because different proxies describe independent sources of variation in CH4 and one proxy can correct for shortcomings in the other(s). The most important applications of CH4 proxies are in dairy cattle management and breeding for lower environmental impact. When breeding for traits of lower environmental impact, single or multiple proxies can be used as indirect criteria for the breeding objective, but care should be taken to avoid unfavorable correlated responses. Finally, although combinations of proxies appear to provide the most accurate estimates of CH4, the greatest limitation today is the lack of robustness in their general applicability. Future efforts should therefore be directed toward developing combinations of proxies that are robust and applicable across diverse production systems and environments.","container-title":"Journal of Dairy Science","DOI":"10.3168/jds.2016-12030","ISSN":"0022-0302","issue":"4","journalAbbreviation":"Journal of Dairy Science","language":"en","page":"2433-2453","source":"ScienceDirect","title":"Invited review: Large-scale indirect measurements for enteric methane emissions in dairy cattle: A review of proxies and their potential for use in management and breeding decisions","title-short":"Invited review","volume":"100","author":[{"family":"Negussie","given":"E."},{"family":"Haas","given":"Y.","non-dropping-particle":"de"},{"family":"Dehareng","given":"F."},{"family":"Dewhurst","given":"R. J."},{"family":"Dijkstra","given":"J."},{"family":"Gengler","given":"N."},{"family":"Morgavi","given":"D. P."},{"family":"Soyeurt","given":"H."},{"family":"Gastelen","given":"S.","non-dropping-particle":"van"},{"family":"Yan","given":"T."},{"family":"Biscarini","given":"F."}],"issued":{"date-parts":[["2017",4,1]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(Negussie et al., 2017)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It is performed by a veterinarian or trained person and is based on the anatomical characteristics of the animal such as appearance, subcutaneous fat layer, and muscle mass to determine the nutritional status of the cattle </w:t>
      </w:r>
      <w:r>
        <w:fldChar w:fldCharType="begin"/>
      </w:r>
      <w:r>
        <w:rPr>
          <w:sz w:val="24"/>
          <w:szCs w:val="24"/>
          <w:rFonts w:cs="Times New Roman" w:ascii="Times New Roman" w:hAnsi="Times New Roman"/>
        </w:rPr>
        <w:instrText xml:space="preserve">ADDIN ZOTERO_ITEM CSL_CITATION {"citationID":"e1Wjsdy9","properties":{"formattedCitation":"(Anitha et al., 2011)","plainCitation":"(Anitha et al., 2011)","noteIndex":0},"citationItems":[{"id":668,"uris":["http://zotero.org/users/10179799/items/HDNRE8J8"],"itemData":{"id":668,"type":"article-journal","abstract":"A new body condition score (BCS) system was developed for Murrah buffaloes. The skeletal check points were identifi ed based on the anatomical features and carcass fat reserves. A new BCS chart with a 1-5 scale having 0.5 increments examining eight skeletal check points was developed. The ultrasonographic assessment of the precision of BCS system in 10 buffaloes for each point of the 1-5 scale indicated that BCS adequately refl ected the actual fat reserves. The infl uence of body condition score at calving (BCS) on the reproductive and productive performance studied in 24 (4 × 6 completely randomised design) and 40 (4 × 10 completely randomized design) buffaloes, respectively, revealed that buffaloes of BCSc group 3.5-3.99 showed the best performance among the four BCSc groups with earlier (P &lt; 0.05) resumption of ovarian activity (29.33 days), a shorter (P &lt; 0.01) postpartum an estrus period (46.66 days), a shorter (P &lt; 0.05) service period (58.83 days), fewer services per conception (1.50), a higher rate of fi rst service conception (66.66%) with higher (P &lt; 0.01) breeding effi ciency (90.64 percent). The milk production traits like total milk yield up to 18 weeks of lactation (1658.67 kg), 305 day predicted lactation yield (3187.3 kg), peak milk yield (16.5 kg), milk protein and solids not fat were also higher in BCSc of 3.5-3.99 followed by the BCSc groups of 4.0-4.49, 3.0-3.49 and 2.5-2.99.","container-title":"Buffalo Bulletin","journalAbbreviation":"Buffalo Bulletin","page":"79-99","source":"ResearchGate","title":"A body condition score (BCS) system in Murrah buffaloes","volume":"30","author":[{"family":"Anitha","given":"A."},{"family":"Reddy","given":"Kapa"},{"family":"Suresh","given":"J."},{"family":"Moorthy","given":"P.R."},{"family":"Reddy","given":"Y."}],"issued":{"date-parts":[["2011",3,1]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(Anitha et al., 2011)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r>
        <w:rPr>
          <w:rFonts w:cs="Times New Roman" w:ascii="Times New Roman" w:hAnsi="Times New Roman"/>
          <w:color w:val="000000" w:themeColor="text1"/>
          <w:sz w:val="24"/>
          <w:szCs w:val="24"/>
        </w:rPr>
        <w:t xml:space="preserve"> Since BCS nowadays reflects the nutritional status of the cow, most dairy farmers and dairy specialists consider BCS as </w:t>
      </w:r>
      <w:r>
        <w:rPr>
          <w:rFonts w:cs="Times New Roman" w:ascii="Times New Roman" w:hAnsi="Times New Roman"/>
          <w:sz w:val="24"/>
          <w:szCs w:val="24"/>
        </w:rPr>
        <w:t xml:space="preserve">an important factor </w:t>
      </w:r>
      <w:r>
        <w:rPr>
          <w:rFonts w:cs="Times New Roman" w:ascii="Times New Roman" w:hAnsi="Times New Roman"/>
          <w:color w:val="000000" w:themeColor="text1"/>
          <w:sz w:val="24"/>
          <w:szCs w:val="24"/>
        </w:rPr>
        <w:t xml:space="preserve">influencing the health, milk yield, and reproduction of the cow </w:t>
      </w:r>
      <w:r>
        <w:fldChar w:fldCharType="begin"/>
      </w:r>
      <w:r>
        <w:rPr>
          <w:sz w:val="24"/>
          <w:szCs w:val="24"/>
          <w:rFonts w:cs="Times New Roman" w:ascii="Times New Roman" w:hAnsi="Times New Roman"/>
          <w:color w:val="000000"/>
        </w:rPr>
        <w:instrText xml:space="preserve">ADDIN ZOTERO_ITEM CSL_CITATION {"citationID":"4l82xSwB","properties":{"formattedCitation":"(Domecq et al., 1997; Frood &amp; Croxton, 1978; Gillund et al., 2001; Hoedemaker et al., 2009)","plainCitation":"(Domecq et al., 1997; Frood &amp; Croxton, 1978; Gillund et al., 2001; Hoedemaker et al., 2009)","noteIndex":0},"citationItems":[{"id":351,"uris":["http://zotero.org/users/10179799/items/X7TMPXPS"],"itemData":{"id":351,"type":"article-journal","abstract":"This study investigated the relationship between body condition and milk yield of dairy cows. Holstein cows (n=779) on a commercial dairy farm were scored for body condition weekly beginning at dry-off and continuing until 120 d of lactation. Multiple linear regression and principal component analysis were used to characterize relationships. Mean body condition scores were 2.77 and 2.66 at dry-off and parturition, respectively. Principal component analysis was used to reduce the collinearity among independent variables, to calculate new parameter estimates, and to rank the relationship of each variable with milk yield. Results indicated that change in body condition during the dry period was ranked first, followed by lactation number, and then body condition score at dry-off for multiparous cows. A one-point increase in body condition score between dry-off and parturition was associated with 545.5kg more milk in the first 120 d of lactation. Each additional point of body condition at dry-off was associated with 300kg less milk at 120 d of lactation. Results suggested that cows that gained condition during the dry period yielded more milk in the first 120 d of lactation and had an accelerated rate of increase in milk yield. The results of this study indicate that body condition score is an important tool for monitoring dairy herds.","container-title":"Journal of Dairy Science","DOI":"10.3168/jds.S0022-0302(97)75917-4","ISSN":"0022-0302","issue":"1","journalAbbreviation":"Journal of Dairy Science","language":"en","page":"101-112","source":"ScienceDirect","title":"Relationship Between Body Condition Scores and Milk Yield in a Large Dairy Herd of High Yielding Holstein Cows1","volume":"80","author":[{"family":"Domecq","given":"J. J."},{"family":"Skidmore","given":"A. L."},{"family":"Lloyd","given":"J. W."},{"family":"Kaneene","given":"J. B."}],"issued":{"date-parts":[["1997",1,1]]}}},{"id":385,"uris":["http://zotero.org/users/10179799/items/HG5S7YPW"],"itemData":{"id":385,"type":"article-journal","abstract":"From July 1975 to January 1977, 225 cows in three autumn-calving dairy herds were condition-scored, weighed and milk-recorded at monthly intervals. The condition score at calving was related to the ability of the animal to achieve potential milk yield. This potential milk yield was denned by the lactation curve prediction. Animals below condition score 2 at calving did not achieve their predicted milk yield, and those above condition score 2½ yielded more than their predicted milk yield. Cows in poor condition at calving gave low, late peak milk yields with a high persistency, and those in good condition at calving gave high, early peak milk yields with a lower persistency. A positive relationship of 25 ± 1·6 kg live weight per unit of condition score was established within cows in months 1 to 7 of lactation. After month 7 of lactation foetal development caused changes in live weight without changes in score.","container-title":"Animal Science","DOI":"10.1017/S0003356100036175","ISSN":"1748-748X, 1357-7298","issue":"3","language":"en","note":"publisher: Cambridge University Press","page":"285-291","source":"Cambridge University Press","title":"The use of condition-scoring in dairy cows and its relationship with milk yield and live weight","volume":"27","author":[{"family":"Frood","given":"Moira J."},{"family":"Croxton","given":"D."}],"issued":{"date-parts":[["1978",12]]}}},{"id":454,"uris":["http://zotero.org/users/10179799/items/IQMKMDKH"],"itemData":{"id":454,"type":"article-journal","abstract":"The relationships between body condition score (BCS) and ketosis, and between BCS and reproductive performance in 732 moderate yielding, dual-purpose cows were studied. The cows were of the breed Norwegian Cattle. Farms with tie-stall barns and a history of high ketosis incidence were chosen for the study. Sixteen assessors visited the farms monthly and the same assessor assigned a BCS to each cow once a month. A BCS of 3.5 or higher at calving was associated with increased risk for ketosis. Cows that subsequently developed ketosis had higher BCS than healthy cows before the disease was diagnosed, and they lost more body condition than did the latter after ketosis had occurred. Summer calving cows and primiparous cows showed the lowest risk of ketosis. A history of ketosis before first service decreased the likelihood of conception to that service. Loss in body condition during the postpartum period was associated with decreased likelihood of conception to first service, prolonged calving to conception intervals and increased number of artificial inseminations per conception. Reproductive performance was not associated with BCS at calving. We concluded that BCS is a useful method of monitoring relations among nutritional management, reproduction, and ketosis in moderate yielding dual-purpose cows.","container-title":"Journal of Dairy Science","DOI":"10.3168/jds.S0022-0302(01)70170-1","ISSN":"0022-0302","issue":"6","journalAbbreviation":"J Dairy Sci","language":"eng","note":"PMID: 11417697","page":"1390-1396","source":"PubMed","title":"Body condition related to ketosis and reproductive performance in Norwegian dairy cows","volume":"84","author":[{"family":"Gillund","given":"P."},{"family":"Reksen","given":"O."},{"family":"Gröhn","given":"Y. T."},{"family":"Karlberg","given":"K."}],"issued":{"date-parts":[["2001",6]]}}},{"id":452,"uris":["http://zotero.org/users/10179799/items/R7A3KNC8"],"itemData":{"id":452,"type":"article-journal","abstract":"The effects of body condition score (BCS) change and status ante- and postpartum (pp) on health and reproductive performance in 234 German Holstein cows from eight dairy farms were evaluated. BCS was determined from 6 weeks antepartum until 20 weeks pp in 2-week intervals. Three and 5 weeks pp progesterone concentrations in blood serum were determined to detect the presence of luteal tissue as an indicator of cyclicity. The incidence of various diseases, percent cycling cows, reproductive measures and culling rate were assessed. Data were subjected to logistic regression to account for possible herd and lactation number effects. Cows with a low BCS status (&lt;3.0) at calving and during early lactation (4-10 weeks pp) were at a higher risk of suffering from lameness (OR 2.9-9.4), not being cycling at 3 and/or 5 weeks pp (OR 2.24-3.99) and being culled (OR 2.56-2.79) than cows in better body condition (&gt; or =3.0) In addition, cows with a low BCS status at parturition were at a higher risk of developing endometritis (OR 2.95) and becoming pregnant later than 105 days pp (OR 5.92) than cows with a BCS &gt; or = 3.0. At 10 weeks pp, the risk of dystocia (OR 4.10) or retained placenta (OR 2.78) at the preceding calving and not being pregnant at 200 days pp (OR 2.42) was higher in cows with a BCS &lt; 3.0 than with a BCS &gt; or = 3.0. Cows with no BCS loss antepartum were more likely to have an interval from calving to first artificial insemination of &lt;80 days and &lt;105 days open, to be cycling at 3 and 5 weeks pp and to be pregnant at 200 days pp than cows with a BCS loss of &gt;0.25 (OR 2.44-6.67). Furthermore, cows with no BCS loss from calving to 4 weeks pp had a lower risk of suffering from displaced abomasum than cows with a slight or a severe BCS loss (OR 0.09-0.07 respectively). In conclusion, our results suggest that body condition loss during the antepartal period affected BCS status at parturition and to a certain extent during lactation which was linked to a higher incidence of reproductive disorders and lameness, a higher culling rate and lower reproductive performance.","container-title":"Reproduction in Domestic Animals = Zuchthygiene","DOI":"10.1111/j.1439-0531.2007.00992.x","ISSN":"1439-0531","issue":"2","journalAbbreviation":"Reprod Domest Anim","language":"eng","note":"PMID: 18564311","page":"167-173","source":"PubMed","title":"Body condition change ante- and postpartum, health and reproductive performance in German Holstein cows","volume":"44","author":[{"family":"Hoedemaker","given":"M."},{"family":"Prange","given":"D."},{"family":"Gundelach","given":"Y."}],"issued":{"date-parts":[["2009",4]]}}}],"schema":"https://github.com/citation-style-language/schema/raw/master/csl-citation.json"}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(Domecq et al., 1997; Frood &amp; Croxton, 1978; Gillund et al., 2001; Hoedemaker et al., 2009)</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sz w:val="24"/>
          <w:szCs w:val="24"/>
        </w:rPr>
        <w:t>.</w:t>
      </w:r>
    </w:p>
    <w:p>
      <w:pPr>
        <w:pStyle w:val="Standard"/>
        <w:spacing w:lineRule="auto" w:line="360"/>
        <w:jc w:val="left"/>
        <w:rPr/>
      </w:pPr>
      <w:r>
        <w:rPr>
          <w:rFonts w:cs="Times New Roman" w:ascii="Times New Roman" w:hAnsi="Times New Roman"/>
          <w:sz w:val="24"/>
          <w:szCs w:val="24"/>
        </w:rPr>
        <w:t xml:space="preserve">In the United States (USA), </w:t>
      </w:r>
      <w:r>
        <w:rPr>
          <w:rFonts w:cs="Times New Roman" w:ascii="Times New Roman" w:hAnsi="Times New Roman"/>
          <w:color w:val="000000" w:themeColor="text1"/>
          <w:sz w:val="24"/>
          <w:szCs w:val="24"/>
        </w:rPr>
        <w:t>Ireland, and United Kingdom (UK) 1-5 scales are universally used in dairy practices</w:t>
      </w:r>
      <w:r>
        <w:rPr>
          <w:rFonts w:cs="Times New Roman" w:ascii="Times New Roman" w:hAnsi="Times New Roman"/>
          <w:color w:val="FF0000"/>
          <w:sz w:val="24"/>
          <w:szCs w:val="24"/>
        </w:rPr>
        <w:t xml:space="preserve"> </w:t>
      </w:r>
      <w:r>
        <w:rPr>
          <w:rFonts w:cs="Times New Roman" w:ascii="Times New Roman" w:hAnsi="Times New Roman"/>
          <w:sz w:val="24"/>
        </w:rPr>
        <w:t>(Edmonson et al., 1989; Ferguson et al., 1994; Mulvany, 1981; Roche et al., 2004; Wildman et al., 1982</w:t>
      </w:r>
      <w:r>
        <w:rPr>
          <w:rFonts w:cs="Times New Roman" w:ascii="Times New Roman" w:hAnsi="Times New Roman"/>
          <w:color w:val="000000" w:themeColor="text1"/>
          <w:sz w:val="24"/>
        </w:rPr>
        <w:t>)</w:t>
      </w:r>
      <w:r>
        <w:rPr>
          <w:rFonts w:cs="Times New Roman" w:ascii="Times New Roman" w:hAnsi="Times New Roman"/>
          <w:color w:val="000000" w:themeColor="text1"/>
          <w:sz w:val="24"/>
          <w:szCs w:val="24"/>
        </w:rPr>
        <w:t xml:space="preserve">, in Australia (AUS) 1-8 scale BCS system is commonly found, and New Zealand (NZ) applied 10-point scale in their daily practice </w:t>
      </w:r>
      <w:r>
        <w:rPr>
          <w:rFonts w:cs="Times New Roman" w:ascii="Times New Roman" w:hAnsi="Times New Roman"/>
          <w:color w:val="000000" w:themeColor="text1"/>
          <w:sz w:val="24"/>
        </w:rPr>
        <w:t>(Roche et al., 2004)</w:t>
      </w:r>
      <w:r>
        <w:rPr>
          <w:rFonts w:cs="Times New Roman" w:ascii="Times New Roman" w:hAnsi="Times New Roman"/>
          <w:color w:val="000000" w:themeColor="text1"/>
          <w:sz w:val="24"/>
          <w:szCs w:val="24"/>
        </w:rPr>
        <w:t>. BCS</w:t>
      </w:r>
      <w:r>
        <w:rPr>
          <w:rFonts w:cs="Times New Roman" w:ascii="Times New Roman" w:hAnsi="Times New Roman"/>
          <w:sz w:val="24"/>
          <w:szCs w:val="24"/>
        </w:rPr>
        <w:t xml:space="preserve"> systems have been widely used for a long time in practice, but only a few attempts have been made to relate and compare BCS systems that are used internationally to the author’s knowledge.</w:t>
      </w:r>
    </w:p>
    <w:p>
      <w:pPr>
        <w:pStyle w:val="Heading3"/>
        <w:spacing w:lineRule="auto" w:line="360"/>
        <w:ind w:left="300" w:hanging="300"/>
        <w:rPr>
          <w:rFonts w:ascii="Times New Roman" w:hAnsi="Times New Roman"/>
        </w:rPr>
      </w:pPr>
      <w:bookmarkStart w:id="9" w:name="_Toc116906527"/>
      <w:bookmarkStart w:id="10" w:name="_Toc119517269"/>
      <w:r>
        <w:rPr>
          <w:rFonts w:ascii="Times New Roman" w:hAnsi="Times New Roman"/>
          <w:sz w:val="24"/>
          <w:szCs w:val="28"/>
        </w:rPr>
        <w:t>2.1.1 Development of body condition scoring systems</w:t>
      </w:r>
      <w:bookmarkEnd w:id="9"/>
      <w:bookmarkEnd w:id="10"/>
    </w:p>
    <w:p>
      <w:pPr>
        <w:pStyle w:val="Standard"/>
        <w:widowControl/>
        <w:spacing w:lineRule="auto" w:line="360" w:before="0" w:after="0"/>
        <w:jc w:val="left"/>
        <w:rPr>
          <w:rFonts w:ascii="Times New Roman" w:hAnsi="Times New Roman" w:cs="Times New Roman"/>
          <w:sz w:val="24"/>
        </w:rPr>
      </w:pPr>
      <w:r>
        <w:rPr>
          <w:rFonts w:cs="Times New Roman" w:ascii="Times New Roman" w:hAnsi="Times New Roman"/>
          <w:kern w:val="0"/>
          <w:sz w:val="24"/>
          <w:szCs w:val="24"/>
        </w:rPr>
        <w:t xml:space="preserve">Measurement of BCS is developed earlier by many scientists such as Jefferies (1961) for ewes. Because there was no simple method to examine how fat a cattle is, Lowman et al. (1976) adapted Jefferies’s (1961) technique for beef cattle condition scoring using a 0-5 scale because there was no simple method to examine how fat a cattle is. Laters modified by </w:t>
      </w:r>
      <w:r>
        <w:fldChar w:fldCharType="begin"/>
      </w:r>
      <w:r>
        <w:rPr>
          <w:sz w:val="24"/>
          <w:kern w:val="0"/>
          <w:szCs w:val="24"/>
          <w:rFonts w:cs="Times New Roman" w:ascii="Times New Roman" w:hAnsi="Times New Roman"/>
        </w:rPr>
        <w:instrText xml:space="preserve">ADDIN ZOTERO_ITEM CSL_CITATION {"citationID":"8jeWDUJE","properties":{"formattedCitation":"(Mulvany, 1981)","plainCitation":"(Mulvany, 1981)","dontUpdate":true,"noteIndex":0},"citationItems":[{"id":41,"uris":["http://zotero.org/users/10179799/items/2W2CEY9Q"],"itemData":{"id":41,"type":"article-journal","abstract":"Records on animal performance form a basic part of management. Without records it is not possible to measure the effect of changes in management nor assess the individual performance of an animal. Condition scoring provides a means of recording body condition and may assist in monitoring changes in body reserves. However, it is of limited use if other, more significant, records are not kept. It provides an enhancement to a recording scheme in which reproduction, production health and feeding/grazing records are kept. These records should be simple. Some data are required on calvings and inseminations, milk yield and/or rate of growth, preventative and curative health measures and on the probable feed available to an animal and how this feed is utilized. Body condition scoring will provide some data for this final item.","container-title":"BSAP Occasional Publication","DOI":"10.1017/S0263967X00000690","ISSN":"0263-967X, 2053-5953","journalAbbreviation":"BSAP Occas. Publ.","language":"en","page":"349-353","source":"DOI.org (Crossref)","title":"6.5 Dairy cow condition scoring","volume":"4","author":[{"family":"Mulvany","given":"P. M."}],"issued":{"date-parts":[["1981",1]]}}}],"schema":"https://github.com/citation-style-language/schema/raw/master/csl-citation.json"}</w:instrText>
      </w:r>
      <w:r>
        <w:rPr>
          <w:rFonts w:cs="Times New Roman" w:ascii="Times New Roman" w:hAnsi="Times New Roman"/>
          <w:kern w:val="0"/>
          <w:sz w:val="24"/>
          <w:szCs w:val="24"/>
        </w:rPr>
      </w:r>
      <w:r>
        <w:rPr>
          <w:sz w:val="24"/>
          <w:kern w:val="0"/>
          <w:szCs w:val="24"/>
          <w:rFonts w:cs="Times New Roman" w:ascii="Times New Roman" w:hAnsi="Times New Roman"/>
        </w:rPr>
        <w:fldChar w:fldCharType="separate"/>
      </w:r>
      <w:r>
        <w:rPr>
          <w:rFonts w:cs="Times New Roman" w:ascii="Times New Roman" w:hAnsi="Times New Roman"/>
          <w:kern w:val="0"/>
          <w:sz w:val="24"/>
          <w:szCs w:val="24"/>
        </w:rPr>
      </w:r>
      <w:r>
        <w:rPr>
          <w:rFonts w:cs="Times New Roman" w:ascii="Times New Roman" w:hAnsi="Times New Roman"/>
          <w:sz w:val="24"/>
        </w:rPr>
        <w:t>Mulvany (1981)</w:t>
      </w:r>
      <w:r>
        <w:rPr>
          <w:rFonts w:cs="Times New Roman" w:ascii="Times New Roman" w:hAnsi="Times New Roman"/>
          <w:kern w:val="0"/>
          <w:sz w:val="24"/>
          <w:szCs w:val="24"/>
        </w:rPr>
      </w:r>
      <w:r>
        <w:rPr>
          <w:sz w:val="24"/>
          <w:kern w:val="0"/>
          <w:szCs w:val="24"/>
          <w:rFonts w:cs="Times New Roman" w:ascii="Times New Roman" w:hAnsi="Times New Roman"/>
        </w:rPr>
        <w:fldChar w:fldCharType="end"/>
      </w:r>
      <w:r>
        <w:rPr>
          <w:rFonts w:cs="Times New Roman" w:ascii="Times New Roman" w:hAnsi="Times New Roman"/>
          <w:kern w:val="0"/>
          <w:sz w:val="24"/>
          <w:szCs w:val="24"/>
        </w:rPr>
        <w:t xml:space="preserve"> for the dairy the cow condition scoring using the same 0-5 scale. Afterward, the BCS system further developed in different countries with different score systems</w:t>
      </w:r>
      <w:r>
        <w:rPr>
          <w:rFonts w:cs="Times New Roman" w:ascii="Times New Roman" w:hAnsi="Times New Roman"/>
          <w:sz w:val="24"/>
        </w:rPr>
        <w:t>. For example, Earle (1977)</w:t>
      </w:r>
      <w:r>
        <w:rPr>
          <w:rFonts w:cs="Times New Roman" w:ascii="Times New Roman" w:hAnsi="Times New Roman"/>
          <w:kern w:val="0"/>
          <w:sz w:val="24"/>
          <w:szCs w:val="24"/>
        </w:rPr>
        <w:t xml:space="preserve"> used a 1-8 BCS system in dairy cows in AUS </w:t>
      </w:r>
      <w:r>
        <w:rPr>
          <w:rFonts w:cs="Times New Roman" w:ascii="Times New Roman" w:hAnsi="Times New Roman"/>
          <w:sz w:val="24"/>
        </w:rPr>
        <w:t>(Earle, 1977)</w:t>
      </w:r>
      <w:r>
        <w:rPr>
          <w:rFonts w:cs="Times New Roman" w:ascii="Times New Roman" w:hAnsi="Times New Roman"/>
          <w:kern w:val="0"/>
          <w:sz w:val="24"/>
          <w:szCs w:val="24"/>
        </w:rPr>
        <w:t>. In the USA Wildman et al. (1982) described a 1-5 scale system using both tactile and visual assessment</w:t>
      </w:r>
      <w:r>
        <w:rPr>
          <w:rFonts w:cs="Times New Roman" w:ascii="Times New Roman" w:hAnsi="Times New Roman"/>
          <w:color w:val="000000"/>
          <w:kern w:val="0"/>
          <w:sz w:val="24"/>
          <w:szCs w:val="24"/>
        </w:rPr>
        <w:t xml:space="preserve"> </w:t>
      </w:r>
      <w:r>
        <w:rPr>
          <w:rFonts w:cs="Times New Roman" w:ascii="Times New Roman" w:hAnsi="Times New Roman"/>
          <w:color w:val="000000" w:themeColor="text1"/>
          <w:kern w:val="0"/>
          <w:sz w:val="24"/>
          <w:szCs w:val="24"/>
        </w:rPr>
        <w:t xml:space="preserve">and Edmonson et al. (1989) introduced a 1-5 scale, 0.25 interval visual assessment system using a chart. </w:t>
      </w:r>
      <w:r>
        <w:rPr>
          <w:rFonts w:cs="Times New Roman" w:ascii="Times New Roman" w:hAnsi="Times New Roman"/>
          <w:kern w:val="0"/>
          <w:sz w:val="24"/>
          <w:szCs w:val="24"/>
        </w:rPr>
        <w:t xml:space="preserve">Based on the former study by Wildman et al. (1982) and Edmonson et al. (1989) </w:t>
      </w:r>
      <w:r>
        <w:rPr>
          <w:rFonts w:cs="Times New Roman" w:ascii="Times New Roman" w:hAnsi="Times New Roman"/>
          <w:color w:val="000000"/>
          <w:kern w:val="0"/>
          <w:sz w:val="24"/>
          <w:szCs w:val="24"/>
        </w:rPr>
        <w:t>Ferguson et al. (1994) suggest a decision tree for simplifying BCS determination. The scoring technique introduced by scientists gives a basement for practical application for BCS nowadays.</w:t>
      </w:r>
    </w:p>
    <w:p>
      <w:pPr>
        <w:pStyle w:val="Standard"/>
        <w:widowControl/>
        <w:spacing w:lineRule="auto" w:line="360" w:before="0" w:after="0"/>
        <w:jc w:val="left"/>
        <w:rPr/>
      </w:pPr>
      <w:r>
        <w:rPr/>
      </w:r>
    </w:p>
    <w:p>
      <w:pPr>
        <w:pStyle w:val="Heading3"/>
        <w:spacing w:lineRule="auto" w:line="360"/>
        <w:ind w:left="300" w:hanging="300"/>
        <w:rPr>
          <w:rFonts w:ascii="Times New Roman" w:hAnsi="Times New Roman"/>
          <w:sz w:val="24"/>
          <w:szCs w:val="28"/>
        </w:rPr>
      </w:pPr>
      <w:bookmarkStart w:id="11" w:name="_Toc119517270"/>
      <w:bookmarkStart w:id="12" w:name="_Toc116906528"/>
      <w:r>
        <w:rPr>
          <w:rFonts w:ascii="Times New Roman" w:hAnsi="Times New Roman"/>
          <w:sz w:val="24"/>
          <w:szCs w:val="28"/>
        </w:rPr>
        <w:t>2.1.2 Body condition systems in different countries</w:t>
      </w:r>
      <w:bookmarkEnd w:id="11"/>
      <w:bookmarkEnd w:id="12"/>
    </w:p>
    <w:p>
      <w:pPr>
        <w:pStyle w:val="Standard"/>
        <w:widowControl/>
        <w:spacing w:lineRule="auto" w:line="360" w:before="0" w:after="0"/>
        <w:jc w:val="left"/>
        <w:rPr>
          <w:rFonts w:ascii="Times New Roman" w:hAnsi="Times New Roman" w:cs="Times New Roman"/>
          <w:kern w:val="0"/>
          <w:sz w:val="24"/>
          <w:szCs w:val="24"/>
        </w:rPr>
      </w:pPr>
      <w:r>
        <w:rPr>
          <w:rFonts w:cs="Times New Roman" w:ascii="Times New Roman" w:hAnsi="Times New Roman"/>
          <w:kern w:val="0"/>
          <w:sz w:val="24"/>
          <w:szCs w:val="24"/>
        </w:rPr>
        <w:t>Table 1 shows the BCS system used in a different country and its primary researcher.</w:t>
      </w:r>
    </w:p>
    <w:p>
      <w:pPr>
        <w:pStyle w:val="Caption1"/>
        <w:spacing w:lineRule="auto" w:line="360"/>
        <w:rPr>
          <w:rFonts w:ascii="Times New Roman" w:hAnsi="Times New Roman" w:cs="Times New Roman"/>
        </w:rPr>
      </w:pPr>
      <w:r>
        <w:rPr>
          <w:rFonts w:cs="Times New Roman" w:ascii="Times New Roman" w:hAnsi="Times New Roman"/>
          <w:sz w:val="22"/>
          <w:szCs w:val="22"/>
        </w:rPr>
        <w:t xml:space="preserve">Table </w:t>
      </w:r>
      <w:r>
        <w:rPr>
          <w:rFonts w:cs="Times New Roman" w:ascii="Times New Roman" w:hAnsi="Times New Roman"/>
          <w:sz w:val="22"/>
          <w:szCs w:val="22"/>
        </w:rPr>
        <w:fldChar w:fldCharType="begin"/>
      </w:r>
      <w:r>
        <w:rPr>
          <w:sz w:val="22"/>
          <w:szCs w:val="22"/>
          <w:rFonts w:cs="Times New Roman" w:ascii="Times New Roman" w:hAnsi="Times New Roman"/>
        </w:rPr>
        <w:instrText xml:space="preserve"> SEQ Táblázat \* ARABIC </w:instrText>
      </w:r>
      <w:r>
        <w:rPr>
          <w:sz w:val="22"/>
          <w:szCs w:val="22"/>
          <w:rFonts w:cs="Times New Roman" w:ascii="Times New Roman" w:hAnsi="Times New Roman"/>
        </w:rPr>
        <w:fldChar w:fldCharType="separate"/>
      </w:r>
      <w:r>
        <w:rPr>
          <w:sz w:val="22"/>
          <w:szCs w:val="22"/>
          <w:rFonts w:cs="Times New Roman" w:ascii="Times New Roman" w:hAnsi="Times New Roman"/>
        </w:rPr>
        <w:t>1</w:t>
      </w:r>
      <w:r>
        <w:rPr>
          <w:sz w:val="22"/>
          <w:szCs w:val="22"/>
          <w:rFonts w:cs="Times New Roman" w:ascii="Times New Roman" w:hAnsi="Times New Roman"/>
        </w:rPr>
        <w:fldChar w:fldCharType="end"/>
      </w:r>
      <w:r>
        <w:rPr>
          <w:rFonts w:cs="Times New Roman" w:ascii="Times New Roman" w:hAnsi="Times New Roman"/>
          <w:sz w:val="22"/>
          <w:szCs w:val="22"/>
        </w:rPr>
        <w:t xml:space="preserve"> Internationally used BCS systems in cattle with country, scale, interval, and method. </w:t>
      </w:r>
    </w:p>
    <w:tbl>
      <w:tblPr>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9"/>
        <w:gridCol w:w="1462"/>
        <w:gridCol w:w="1529"/>
        <w:gridCol w:w="1547"/>
        <w:gridCol w:w="1337"/>
        <w:gridCol w:w="1591"/>
      </w:tblGrid>
      <w:tr>
        <w:trPr>
          <w:trHeight w:val="550" w:hRule="atLeast"/>
        </w:trPr>
        <w:tc>
          <w:tcPr>
            <w:tcW w:w="1559"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Country</w:t>
            </w:r>
          </w:p>
        </w:tc>
        <w:tc>
          <w:tcPr>
            <w:tcW w:w="1462"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Scale</w:t>
            </w:r>
          </w:p>
        </w:tc>
        <w:tc>
          <w:tcPr>
            <w:tcW w:w="1529"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Interval</w:t>
            </w:r>
          </w:p>
        </w:tc>
        <w:tc>
          <w:tcPr>
            <w:tcW w:w="1547"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Method</w:t>
            </w:r>
          </w:p>
        </w:tc>
        <w:tc>
          <w:tcPr>
            <w:tcW w:w="1337"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Breed</w:t>
            </w:r>
          </w:p>
        </w:tc>
        <w:tc>
          <w:tcPr>
            <w:tcW w:w="1591"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Primary researcher</w:t>
            </w:r>
          </w:p>
        </w:tc>
      </w:tr>
      <w:tr>
        <w:trPr>
          <w:trHeight w:val="279" w:hRule="atLeast"/>
        </w:trPr>
        <w:tc>
          <w:tcPr>
            <w:tcW w:w="1559"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UK</w:t>
            </w:r>
          </w:p>
        </w:tc>
        <w:tc>
          <w:tcPr>
            <w:tcW w:w="1462" w:type="dxa"/>
            <w:vMerge w:val="restart"/>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0-5</w:t>
            </w:r>
          </w:p>
        </w:tc>
        <w:tc>
          <w:tcPr>
            <w:tcW w:w="1529" w:type="dxa"/>
            <w:vMerge w:val="restart"/>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0.5</w:t>
            </w:r>
          </w:p>
        </w:tc>
        <w:tc>
          <w:tcPr>
            <w:tcW w:w="1547" w:type="dxa"/>
            <w:vMerge w:val="restart"/>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Palpation</w:t>
            </w:r>
          </w:p>
        </w:tc>
        <w:tc>
          <w:tcPr>
            <w:tcW w:w="1337" w:type="dxa"/>
            <w:vMerge w:val="restart"/>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kern w:val="0"/>
                <w:szCs w:val="20"/>
                <w:shd w:fill="FFFFFF" w:val="clear"/>
              </w:rPr>
            </w:pPr>
            <w:r>
              <w:rPr>
                <w:rFonts w:cs="Times New Roman" w:ascii="Times New Roman" w:hAnsi="Times New Roman"/>
                <w:kern w:val="0"/>
                <w:szCs w:val="20"/>
                <w:shd w:fill="FFFFFF" w:val="clear"/>
              </w:rPr>
              <w:t>Dairy/beef</w:t>
            </w:r>
          </w:p>
        </w:tc>
        <w:tc>
          <w:tcPr>
            <w:tcW w:w="1591" w:type="dxa"/>
            <w:vMerge w:val="restart"/>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kern w:val="0"/>
                <w:szCs w:val="20"/>
                <w:shd w:fill="FFFFFF" w:val="clear"/>
              </w:rPr>
            </w:pPr>
            <w:bookmarkStart w:id="13" w:name="_Hlk113324931"/>
            <w:r>
              <w:rPr>
                <w:rFonts w:cs="Times New Roman" w:ascii="Times New Roman" w:hAnsi="Times New Roman"/>
                <w:kern w:val="0"/>
                <w:szCs w:val="20"/>
                <w:shd w:fill="FFFFFF" w:val="clear"/>
              </w:rPr>
              <w:t>Lowman (1976)</w:t>
            </w:r>
            <w:bookmarkEnd w:id="13"/>
          </w:p>
          <w:p>
            <w:pPr>
              <w:pStyle w:val="Standard"/>
              <w:widowControl w:val="false"/>
              <w:spacing w:lineRule="auto" w:line="240" w:before="0" w:after="0"/>
              <w:rPr>
                <w:rFonts w:ascii="Times New Roman" w:hAnsi="Times New Roman" w:cs="Times New Roman"/>
                <w:kern w:val="0"/>
                <w:szCs w:val="20"/>
                <w:shd w:fill="FFFFFF" w:val="clear"/>
              </w:rPr>
            </w:pPr>
            <w:bookmarkStart w:id="14" w:name="_Hlk113093249"/>
            <w:r>
              <w:rPr>
                <w:rFonts w:cs="Times New Roman" w:ascii="Times New Roman" w:hAnsi="Times New Roman"/>
                <w:kern w:val="0"/>
                <w:szCs w:val="20"/>
                <w:shd w:fill="FFFFFF" w:val="clear"/>
              </w:rPr>
              <w:t>Mulvany (1981)</w:t>
            </w:r>
            <w:bookmarkEnd w:id="14"/>
          </w:p>
        </w:tc>
      </w:tr>
      <w:tr>
        <w:trPr>
          <w:trHeight w:val="271" w:hRule="atLeast"/>
        </w:trPr>
        <w:tc>
          <w:tcPr>
            <w:tcW w:w="1559" w:type="dxa"/>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Ireland</w:t>
            </w:r>
          </w:p>
        </w:tc>
        <w:tc>
          <w:tcPr>
            <w:tcW w:w="1462" w:type="dxa"/>
            <w:vMerge w:val="continue"/>
            <w:tcBorders>
              <w:top w:val="single" w:sz="4" w:space="0" w:color="7F7F7F"/>
              <w:bottom w:val="single" w:sz="4" w:space="0" w:color="7F7F7F"/>
            </w:tcBorders>
          </w:tcPr>
          <w:p>
            <w:pPr>
              <w:pStyle w:val="Normal"/>
              <w:widowControl w:val="false"/>
              <w:rPr/>
            </w:pPr>
            <w:r>
              <w:rPr/>
            </w:r>
          </w:p>
        </w:tc>
        <w:tc>
          <w:tcPr>
            <w:tcW w:w="1529" w:type="dxa"/>
            <w:vMerge w:val="continue"/>
            <w:tcBorders>
              <w:top w:val="single" w:sz="4" w:space="0" w:color="7F7F7F"/>
              <w:bottom w:val="single" w:sz="4" w:space="0" w:color="7F7F7F"/>
            </w:tcBorders>
          </w:tcPr>
          <w:p>
            <w:pPr>
              <w:pStyle w:val="Normal"/>
              <w:widowControl w:val="false"/>
              <w:rPr/>
            </w:pPr>
            <w:r>
              <w:rPr/>
            </w:r>
          </w:p>
        </w:tc>
        <w:tc>
          <w:tcPr>
            <w:tcW w:w="1547" w:type="dxa"/>
            <w:vMerge w:val="continue"/>
            <w:tcBorders>
              <w:top w:val="single" w:sz="4" w:space="0" w:color="7F7F7F"/>
              <w:bottom w:val="single" w:sz="4" w:space="0" w:color="7F7F7F"/>
            </w:tcBorders>
          </w:tcPr>
          <w:p>
            <w:pPr>
              <w:pStyle w:val="Normal"/>
              <w:widowControl w:val="false"/>
              <w:rPr/>
            </w:pPr>
            <w:r>
              <w:rPr/>
            </w:r>
          </w:p>
        </w:tc>
        <w:tc>
          <w:tcPr>
            <w:tcW w:w="1337" w:type="dxa"/>
            <w:vMerge w:val="continue"/>
            <w:tcBorders>
              <w:top w:val="single" w:sz="4" w:space="0" w:color="7F7F7F"/>
              <w:bottom w:val="single" w:sz="4" w:space="0" w:color="7F7F7F"/>
            </w:tcBorders>
          </w:tcPr>
          <w:p>
            <w:pPr>
              <w:pStyle w:val="Normal"/>
              <w:widowControl w:val="false"/>
              <w:rPr/>
            </w:pPr>
            <w:r>
              <w:rPr/>
            </w:r>
          </w:p>
        </w:tc>
        <w:tc>
          <w:tcPr>
            <w:tcW w:w="1591" w:type="dxa"/>
            <w:vMerge w:val="continue"/>
            <w:tcBorders>
              <w:top w:val="single" w:sz="4" w:space="0" w:color="7F7F7F"/>
              <w:bottom w:val="single" w:sz="4" w:space="0" w:color="7F7F7F"/>
            </w:tcBorders>
          </w:tcPr>
          <w:p>
            <w:pPr>
              <w:pStyle w:val="Normal"/>
              <w:widowControl w:val="false"/>
              <w:rPr/>
            </w:pPr>
            <w:r>
              <w:rPr/>
            </w:r>
          </w:p>
        </w:tc>
      </w:tr>
      <w:tr>
        <w:trPr>
          <w:trHeight w:val="279" w:hRule="atLeast"/>
        </w:trPr>
        <w:tc>
          <w:tcPr>
            <w:tcW w:w="1559"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USA</w:t>
            </w:r>
          </w:p>
        </w:tc>
        <w:tc>
          <w:tcPr>
            <w:tcW w:w="1462"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1-5</w:t>
            </w:r>
          </w:p>
        </w:tc>
        <w:tc>
          <w:tcPr>
            <w:tcW w:w="1529"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0.25</w:t>
            </w:r>
          </w:p>
        </w:tc>
        <w:tc>
          <w:tcPr>
            <w:tcW w:w="1547"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Visual</w:t>
            </w:r>
          </w:p>
        </w:tc>
        <w:tc>
          <w:tcPr>
            <w:tcW w:w="1337"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Dairy</w:t>
            </w:r>
          </w:p>
        </w:tc>
        <w:tc>
          <w:tcPr>
            <w:tcW w:w="1591"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Wildman et al. (1982), Edmonson et al. (1989), Ferguson et al. (1994)</w:t>
            </w:r>
          </w:p>
        </w:tc>
      </w:tr>
      <w:tr>
        <w:trPr>
          <w:trHeight w:val="279" w:hRule="atLeast"/>
        </w:trPr>
        <w:tc>
          <w:tcPr>
            <w:tcW w:w="1559" w:type="dxa"/>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Australia</w:t>
            </w:r>
          </w:p>
        </w:tc>
        <w:tc>
          <w:tcPr>
            <w:tcW w:w="1462" w:type="dxa"/>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1-8</w:t>
            </w:r>
          </w:p>
        </w:tc>
        <w:tc>
          <w:tcPr>
            <w:tcW w:w="1529" w:type="dxa"/>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0.5</w:t>
            </w:r>
          </w:p>
        </w:tc>
        <w:tc>
          <w:tcPr>
            <w:tcW w:w="1547" w:type="dxa"/>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Visual</w:t>
            </w:r>
          </w:p>
        </w:tc>
        <w:tc>
          <w:tcPr>
            <w:tcW w:w="1337" w:type="dxa"/>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Dairy</w:t>
            </w:r>
          </w:p>
        </w:tc>
        <w:tc>
          <w:tcPr>
            <w:tcW w:w="1591" w:type="dxa"/>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Earle (1977)</w:t>
            </w:r>
          </w:p>
        </w:tc>
      </w:tr>
      <w:tr>
        <w:trPr>
          <w:trHeight w:val="279" w:hRule="atLeast"/>
        </w:trPr>
        <w:tc>
          <w:tcPr>
            <w:tcW w:w="1559"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b/>
                <w:b/>
                <w:bCs/>
              </w:rPr>
            </w:pPr>
            <w:r>
              <w:rPr>
                <w:rFonts w:cs="Times New Roman" w:ascii="Times New Roman" w:hAnsi="Times New Roman"/>
                <w:b/>
                <w:bCs/>
              </w:rPr>
              <w:t>New Zealand</w:t>
            </w:r>
          </w:p>
        </w:tc>
        <w:tc>
          <w:tcPr>
            <w:tcW w:w="1462"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1-10</w:t>
            </w:r>
          </w:p>
        </w:tc>
        <w:tc>
          <w:tcPr>
            <w:tcW w:w="1529"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0.5</w:t>
            </w:r>
          </w:p>
        </w:tc>
        <w:tc>
          <w:tcPr>
            <w:tcW w:w="1547"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rPr>
            </w:pPr>
            <w:r>
              <w:rPr>
                <w:rFonts w:cs="Times New Roman" w:ascii="Times New Roman" w:hAnsi="Times New Roman"/>
              </w:rPr>
              <w:t>Palpation</w:t>
            </w:r>
          </w:p>
        </w:tc>
        <w:tc>
          <w:tcPr>
            <w:tcW w:w="1337" w:type="dxa"/>
            <w:tcBorders>
              <w:top w:val="single" w:sz="4" w:space="0" w:color="7F7F7F"/>
              <w:bottom w:val="single" w:sz="4" w:space="0" w:color="7F7F7F"/>
            </w:tcBorders>
          </w:tcPr>
          <w:p>
            <w:pPr>
              <w:pStyle w:val="Standard"/>
              <w:widowControl w:val="false"/>
              <w:spacing w:lineRule="auto" w:line="240" w:before="0" w:after="0"/>
              <w:rPr>
                <w:rFonts w:ascii="Times New Roman" w:hAnsi="Times New Roman" w:cs="Times New Roman"/>
                <w:szCs w:val="20"/>
              </w:rPr>
            </w:pPr>
            <w:r>
              <w:rPr>
                <w:rFonts w:cs="Times New Roman" w:ascii="Times New Roman" w:hAnsi="Times New Roman"/>
                <w:szCs w:val="20"/>
              </w:rPr>
              <w:t>Dairy/beef</w:t>
            </w:r>
          </w:p>
        </w:tc>
        <w:tc>
          <w:tcPr>
            <w:tcW w:w="1591" w:type="dxa"/>
            <w:tcBorders>
              <w:top w:val="single" w:sz="4" w:space="0" w:color="7F7F7F"/>
              <w:bottom w:val="single" w:sz="4" w:space="0" w:color="7F7F7F"/>
            </w:tcBorders>
          </w:tcPr>
          <w:p>
            <w:pPr>
              <w:pStyle w:val="Standard"/>
              <w:keepNext w:val="true"/>
              <w:widowControl w:val="false"/>
              <w:spacing w:lineRule="auto" w:line="240" w:before="0" w:after="0"/>
              <w:rPr>
                <w:rFonts w:ascii="Times New Roman" w:hAnsi="Times New Roman" w:cs="Times New Roman"/>
                <w:szCs w:val="20"/>
              </w:rPr>
            </w:pPr>
            <w:r>
              <w:rPr>
                <w:rFonts w:cs="Times New Roman" w:ascii="Times New Roman" w:hAnsi="Times New Roman"/>
                <w:szCs w:val="20"/>
              </w:rPr>
              <w:t>Roche et al., (2004)</w:t>
            </w:r>
          </w:p>
        </w:tc>
      </w:tr>
    </w:tbl>
    <w:p>
      <w:pPr>
        <w:pStyle w:val="Standard"/>
        <w:widowControl/>
        <w:spacing w:lineRule="auto" w:line="360" w:before="0" w:after="0"/>
        <w:jc w:val="left"/>
        <w:rPr>
          <w:rFonts w:ascii="Times New Roman" w:hAnsi="Times New Roman" w:cs="Times New Roman"/>
          <w:kern w:val="0"/>
          <w:sz w:val="22"/>
        </w:rPr>
      </w:pPr>
      <w:r>
        <w:rPr>
          <w:rFonts w:cs="Times New Roman" w:ascii="Times New Roman" w:hAnsi="Times New Roman"/>
          <w:kern w:val="0"/>
          <w:sz w:val="22"/>
        </w:rPr>
        <w:t>From Paul et al. (2020).</w:t>
      </w:r>
      <w:del w:id="3" w:author="Unknown Author" w:date="2022-11-16T20:12:12Z">
        <w:r>
          <w:rPr>
            <w:rFonts w:cs="Times New Roman" w:ascii="Times New Roman" w:hAnsi="Times New Roman"/>
            <w:kern w:val="0"/>
            <w:sz w:val="22"/>
          </w:rPr>
          <w:commentReference w:id="2"/>
        </w:r>
      </w:del>
    </w:p>
    <w:p>
      <w:pPr>
        <w:pStyle w:val="Standard"/>
        <w:widowControl/>
        <w:spacing w:lineRule="auto" w:line="360" w:before="0" w:after="0"/>
        <w:jc w:val="left"/>
        <w:rPr>
          <w:rFonts w:ascii="Times New Roman" w:hAnsi="Times New Roman" w:cs="Times New Roman"/>
          <w:i/>
          <w:i/>
          <w:iCs/>
          <w:kern w:val="0"/>
          <w:sz w:val="22"/>
        </w:rPr>
      </w:pPr>
      <w:r>
        <w:rPr>
          <w:rFonts w:cs="Times New Roman" w:ascii="Times New Roman" w:hAnsi="Times New Roman"/>
          <w:i/>
          <w:iCs/>
          <w:kern w:val="0"/>
          <w:sz w:val="22"/>
        </w:rPr>
      </w:r>
    </w:p>
    <w:p>
      <w:pPr>
        <w:pStyle w:val="Standard"/>
        <w:widowControl/>
        <w:spacing w:lineRule="auto" w:line="360" w:before="0" w:after="0"/>
        <w:jc w:val="left"/>
        <w:rPr>
          <w:color w:val="FF0000"/>
        </w:rPr>
      </w:pPr>
      <w:r>
        <w:rPr>
          <w:rFonts w:cs="Times New Roman" w:ascii="Times New Roman" w:hAnsi="Times New Roman"/>
          <w:kern w:val="0"/>
          <w:sz w:val="24"/>
          <w:szCs w:val="24"/>
        </w:rPr>
        <w:t xml:space="preserve">The key area for the BCS in the USA includes several body regions that show coverage of fat tissue over the bony prominences. Which are spinal and transverse processes of the lumbar vertebrae, hooks, pin bones, rump, tail head, ileo-sacral, and ischial coccygeal ligaments, and the final score is given for the average of the score from each body location </w:t>
      </w:r>
      <w:r>
        <w:rPr>
          <w:rFonts w:cs="Times New Roman" w:ascii="Times New Roman" w:hAnsi="Times New Roman"/>
          <w:sz w:val="24"/>
        </w:rPr>
        <w:t>(Edmonson et al., 1989; Wildman et al., 1982)</w:t>
      </w:r>
      <w:r>
        <w:rPr>
          <w:rFonts w:cs="Times New Roman" w:ascii="Times New Roman" w:hAnsi="Times New Roman"/>
          <w:kern w:val="0"/>
          <w:sz w:val="24"/>
          <w:szCs w:val="24"/>
        </w:rPr>
        <w:t xml:space="preserve">. Based on the description of Ferguson et al. (1994), the BCS system is more simplified. </w:t>
      </w:r>
    </w:p>
    <w:p>
      <w:pPr>
        <w:pStyle w:val="Standard"/>
        <w:widowControl/>
        <w:spacing w:lineRule="auto" w:line="360" w:before="0" w:after="0"/>
        <w:jc w:val="left"/>
        <w:rPr/>
      </w:pPr>
      <w:r>
        <w:rPr>
          <w:rFonts w:cs="Times New Roman" w:ascii="Times New Roman" w:hAnsi="Times New Roman"/>
          <w:kern w:val="0"/>
          <w:sz w:val="24"/>
          <w:szCs w:val="24"/>
        </w:rPr>
        <w:t>In the UK 1-5 scale BCS system is used like in the USA for dairy cattle but this system is based on the description of</w:t>
      </w:r>
      <w:r>
        <w:rPr>
          <w:rFonts w:cs="Times New Roman" w:ascii="Times New Roman" w:hAnsi="Times New Roman"/>
          <w:kern w:val="0"/>
          <w:szCs w:val="20"/>
          <w:shd w:fill="FFFFFF" w:val="clear"/>
        </w:rPr>
        <w:t xml:space="preserve"> </w:t>
      </w:r>
      <w:r>
        <w:rPr>
          <w:rFonts w:cs="Times New Roman" w:ascii="Times New Roman" w:hAnsi="Times New Roman"/>
          <w:kern w:val="0"/>
          <w:sz w:val="24"/>
          <w:szCs w:val="24"/>
        </w:rPr>
        <w:t>Lowman (1976) and Mulvany (1981). Not like the USA system, in the UK system, they calibrate the score by palpating fat tissue of the animal’s tailhead and loin region with 0.5 increments. In this system, the assessment of the score relies mainly on the tailhead but is refined by the loin score if both are very different.</w:t>
      </w:r>
    </w:p>
    <w:p>
      <w:pPr>
        <w:pStyle w:val="Standard"/>
        <w:widowControl/>
        <w:spacing w:lineRule="auto" w:line="360" w:before="0" w:after="0"/>
        <w:jc w:val="left"/>
        <w:rPr>
          <w:rFonts w:ascii="Times New Roman" w:hAnsi="Times New Roman" w:cs="Times New Roman"/>
          <w:kern w:val="0"/>
          <w:sz w:val="24"/>
          <w:szCs w:val="24"/>
        </w:rPr>
      </w:pPr>
      <w:r>
        <w:rPr>
          <w:rFonts w:cs="Times New Roman" w:ascii="Times New Roman" w:hAnsi="Times New Roman"/>
          <w:kern w:val="0"/>
          <w:sz w:val="24"/>
          <w:szCs w:val="24"/>
        </w:rPr>
        <w:t>The Australia 1 to 8 BCS system is primarily described by Earle (1976) and it is used in practice with minor changes nowadays. 1-8 scale BCS assessment uses a hand-off, visual scoring method that calibrates only two observations which are back and loin, which allows for making efficient and quick measurements in the large-scale herd. The area used for BCS assessment is 4 points of the cattle where she deposits fat easily, which are between the tail and pins (tail head), inside of pins and ridge of the backbone, and depression between hip and pin. Depending on the first observation at the tailhead, the second area to be assessed is determined. The backbone, or the rump, is examined in the second observation area between the tail and pins. The score is given with consideration of the first and second observations. Only BCS of 3 to 6 are considered healthy cows in this system.</w:t>
      </w:r>
    </w:p>
    <w:p>
      <w:pPr>
        <w:pStyle w:val="Normal"/>
        <w:spacing w:lineRule="auto" w:line="360"/>
        <w:rPr/>
      </w:pPr>
      <w:r>
        <w:rPr>
          <w:rFonts w:cs="Times New Roman" w:ascii="Times New Roman" w:hAnsi="Times New Roman"/>
          <w:kern w:val="0"/>
          <w:sz w:val="24"/>
          <w:szCs w:val="24"/>
        </w:rPr>
        <w:t>1-10 scale BCS system is widely recognized and used in NZ in the dairy cattle herd. Because breeds commonly found in NZ differ from breeds from oversea, therefore during BCS breed-specific differences are considered.</w:t>
      </w:r>
      <w:r>
        <w:rPr>
          <w:rFonts w:cs="Times New Roman" w:ascii="Times New Roman" w:hAnsi="Times New Roman"/>
          <w:sz w:val="24"/>
          <w:szCs w:val="24"/>
        </w:rPr>
        <w:t xml:space="preserve"> For example, narrow body shape with prominent hip bone in the Jersey breed, even fat distribution over the body in cross breeds, and for the Holstein-Friesian breed in the NZ even distribution of fat over the body, blockier shorter, rounder shape of the body compared to over sea Holstein-Friesian breed should be in consideration for BCS. 1</w:t>
      </w:r>
      <w:r>
        <w:rPr>
          <w:rFonts w:cs="Times New Roman" w:ascii="Times New Roman" w:hAnsi="Times New Roman"/>
          <w:kern w:val="0"/>
          <w:sz w:val="24"/>
          <w:szCs w:val="24"/>
        </w:rPr>
        <w:t xml:space="preserve">-10 scale BCS assessment uses a hand on the method which needs palpation of body structure to examine fat deposition that can reduce error and help to make correct body condition measurements </w:t>
      </w:r>
      <w:r>
        <w:rPr>
          <w:rFonts w:cs="Times New Roman" w:ascii="Times New Roman" w:hAnsi="Times New Roman"/>
          <w:sz w:val="24"/>
        </w:rPr>
        <w:t>(Roche et al., 2004).</w:t>
      </w:r>
    </w:p>
    <w:p>
      <w:pPr>
        <w:pStyle w:val="Standard"/>
        <w:widowControl/>
        <w:spacing w:lineRule="auto" w:line="360" w:before="0" w:after="0"/>
        <w:jc w:val="left"/>
        <w:rPr>
          <w:rFonts w:ascii="Times New Roman" w:hAnsi="Times New Roman" w:cs="Times New Roman"/>
          <w:kern w:val="0"/>
          <w:sz w:val="24"/>
          <w:szCs w:val="24"/>
        </w:rPr>
      </w:pPr>
      <w:r>
        <w:rPr>
          <w:rFonts w:cs="Times New Roman" w:ascii="Times New Roman" w:hAnsi="Times New Roman"/>
          <w:kern w:val="0"/>
          <w:sz w:val="24"/>
          <w:szCs w:val="24"/>
        </w:rPr>
        <w:t>During measurement 8 body part, which is the backbone, long ribs, short ribs, hip bone, rump, tail head, pin bone, and thigh is looked at and palpated by the examiner from the right side of the animal to the left side of the animal as rumen in the left side of cattle may pretend body score that higher than the actual score. Palpation of cows allows the examiner to feel the fat layer in different parts of the body and breed differences are considered. After giving the score for each body part, an average of points will be given for the animal.</w:t>
      </w:r>
    </w:p>
    <w:p>
      <w:pPr>
        <w:pStyle w:val="Standard"/>
        <w:widowControl/>
        <w:spacing w:lineRule="auto" w:line="360" w:before="0" w:after="0"/>
        <w:jc w:val="left"/>
        <w:rPr/>
      </w:pPr>
      <w:r>
        <w:rPr/>
      </w:r>
    </w:p>
    <w:p>
      <w:pPr>
        <w:pStyle w:val="Heading3"/>
        <w:spacing w:lineRule="auto" w:line="360"/>
        <w:ind w:left="300" w:hanging="300"/>
        <w:rPr>
          <w:rFonts w:ascii="Times New Roman" w:hAnsi="Times New Roman"/>
          <w:sz w:val="24"/>
          <w:szCs w:val="28"/>
        </w:rPr>
      </w:pPr>
      <w:bookmarkStart w:id="15" w:name="_Toc119517271"/>
      <w:bookmarkStart w:id="16" w:name="_Toc116906529"/>
      <w:r>
        <w:rPr>
          <w:rFonts w:ascii="Times New Roman" w:hAnsi="Times New Roman"/>
          <w:sz w:val="24"/>
          <w:szCs w:val="28"/>
        </w:rPr>
        <w:t>2.1.3 Anatomical region assessed in the conditioning system</w:t>
      </w:r>
      <w:bookmarkEnd w:id="15"/>
      <w:bookmarkEnd w:id="16"/>
    </w:p>
    <w:p>
      <w:pPr>
        <w:pStyle w:val="Standard"/>
        <w:spacing w:lineRule="auto" w:line="360"/>
        <w:rPr>
          <w:rFonts w:ascii="Times New Roman" w:hAnsi="Times New Roman" w:cs="Times New Roman"/>
          <w:color w:val="FF0000"/>
          <w:sz w:val="24"/>
          <w:szCs w:val="24"/>
        </w:rPr>
      </w:pPr>
      <w:r>
        <w:rPr>
          <w:rFonts w:cs="Times New Roman" w:ascii="Times New Roman" w:hAnsi="Times New Roman"/>
          <w:sz w:val="24"/>
          <w:szCs w:val="24"/>
        </w:rPr>
        <w:t>Although the different BCS systems are various, the primary anatomical parts considered for BCS systems are similar.</w:t>
      </w:r>
    </w:p>
    <w:p>
      <w:pPr>
        <w:pStyle w:val="Caption1"/>
        <w:rPr/>
      </w:pPr>
      <w:r>
        <w:rPr>
          <w:sz w:val="20"/>
          <w:szCs w:val="20"/>
        </w:rPr>
        <w:t xml:space="preserve">Table </w:t>
      </w:r>
      <w:r>
        <w:rPr>
          <w:sz w:val="20"/>
          <w:szCs w:val="20"/>
        </w:rPr>
        <w:fldChar w:fldCharType="begin"/>
      </w:r>
      <w:r>
        <w:rPr>
          <w:sz w:val="20"/>
          <w:szCs w:val="20"/>
        </w:rPr>
        <w:instrText xml:space="preserve"> SEQ Táblázat \* ARABIC </w:instrText>
      </w:r>
      <w:r>
        <w:rPr>
          <w:sz w:val="20"/>
          <w:szCs w:val="20"/>
        </w:rPr>
        <w:fldChar w:fldCharType="separate"/>
      </w:r>
      <w:r>
        <w:rPr>
          <w:sz w:val="20"/>
          <w:szCs w:val="20"/>
        </w:rPr>
        <w:t>2</w:t>
      </w:r>
      <w:r>
        <w:rPr>
          <w:sz w:val="20"/>
          <w:szCs w:val="20"/>
        </w:rPr>
        <w:fldChar w:fldCharType="end"/>
      </w:r>
      <w:r>
        <w:rPr>
          <w:sz w:val="20"/>
          <w:szCs w:val="20"/>
        </w:rPr>
        <w:t xml:space="preserve"> Anatomical region assessed in different BCS systems</w:t>
      </w:r>
    </w:p>
    <w:tbl>
      <w:tblPr>
        <w:tblW w:w="88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9"/>
        <w:gridCol w:w="920"/>
        <w:gridCol w:w="769"/>
        <w:gridCol w:w="1256"/>
        <w:gridCol w:w="816"/>
        <w:gridCol w:w="730"/>
        <w:gridCol w:w="984"/>
        <w:gridCol w:w="842"/>
        <w:gridCol w:w="864"/>
      </w:tblGrid>
      <w:tr>
        <w:trPr>
          <w:trHeight w:val="593" w:hRule="atLeast"/>
        </w:trPr>
        <w:tc>
          <w:tcPr>
            <w:tcW w:w="1699" w:type="dxa"/>
            <w:tcBorders>
              <w:top w:val="single" w:sz="4" w:space="0" w:color="7F7F7F"/>
              <w:bottom w:val="single" w:sz="4" w:space="0" w:color="000000"/>
            </w:tcBorders>
          </w:tcPr>
          <w:p>
            <w:pPr>
              <w:pStyle w:val="Standard"/>
              <w:widowControl w:val="false"/>
              <w:spacing w:lineRule="auto" w:line="360" w:before="0" w:after="0"/>
              <w:jc w:val="right"/>
              <w:rPr>
                <w:rFonts w:ascii="Times New Roman" w:hAnsi="Times New Roman" w:cs="Times New Roman"/>
                <w:b/>
                <w:b/>
                <w:bCs/>
                <w:szCs w:val="20"/>
              </w:rPr>
            </w:pPr>
            <w:r>
              <w:rPr>
                <w:rFonts w:cs="Times New Roman" w:ascii="Times New Roman" w:hAnsi="Times New Roman"/>
                <w:b/>
                <w:bCs/>
                <w:szCs w:val="20"/>
              </w:rPr>
              <w:t>Anatomical</w:t>
            </w:r>
          </w:p>
          <w:p>
            <w:pPr>
              <w:pStyle w:val="Standard"/>
              <w:widowControl w:val="false"/>
              <w:spacing w:lineRule="auto" w:line="360" w:before="0" w:after="0"/>
              <w:jc w:val="right"/>
              <w:rPr>
                <w:rFonts w:ascii="Times New Roman" w:hAnsi="Times New Roman" w:cs="Times New Roman"/>
                <w:b/>
                <w:b/>
                <w:bCs/>
                <w:szCs w:val="20"/>
              </w:rPr>
            </w:pPr>
            <w:r>
              <w:rPr>
                <w:rFonts w:cs="Times New Roman" w:ascii="Times New Roman" w:hAnsi="Times New Roman"/>
                <w:b/>
                <w:bCs/>
                <w:szCs w:val="20"/>
              </w:rPr>
              <w:t>Region</w:t>
            </w:r>
          </w:p>
          <w:p>
            <w:pPr>
              <w:pStyle w:val="Standard"/>
              <w:widowControl w:val="false"/>
              <w:spacing w:lineRule="auto" w:line="360" w:before="0" w:after="0"/>
              <w:jc w:val="left"/>
              <w:rPr>
                <w:rFonts w:ascii="Times New Roman" w:hAnsi="Times New Roman" w:cs="Times New Roman"/>
                <w:b/>
                <w:b/>
                <w:bCs/>
                <w:szCs w:val="20"/>
              </w:rPr>
            </w:pPr>
            <w:r>
              <w:rPr>
                <w:rFonts w:cs="Times New Roman" w:ascii="Times New Roman" w:hAnsi="Times New Roman"/>
                <w:b/>
                <w:bCs/>
                <w:szCs w:val="20"/>
              </w:rPr>
              <w:t>BCS system</w:t>
            </w:r>
          </w:p>
        </w:tc>
        <w:tc>
          <w:tcPr>
            <w:tcW w:w="920"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Spine, spinal process</w:t>
            </w:r>
          </w:p>
        </w:tc>
        <w:tc>
          <w:tcPr>
            <w:tcW w:w="769"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Ribs</w:t>
            </w:r>
          </w:p>
        </w:tc>
        <w:tc>
          <w:tcPr>
            <w:tcW w:w="1256"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Transverse process</w:t>
            </w:r>
          </w:p>
        </w:tc>
        <w:tc>
          <w:tcPr>
            <w:tcW w:w="816"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Hook</w:t>
            </w:r>
          </w:p>
        </w:tc>
        <w:tc>
          <w:tcPr>
            <w:tcW w:w="730"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Pin</w:t>
            </w:r>
          </w:p>
        </w:tc>
        <w:tc>
          <w:tcPr>
            <w:tcW w:w="984"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Tailhead</w:t>
            </w:r>
          </w:p>
        </w:tc>
        <w:tc>
          <w:tcPr>
            <w:tcW w:w="842"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Rump</w:t>
            </w:r>
          </w:p>
        </w:tc>
        <w:tc>
          <w:tcPr>
            <w:tcW w:w="864"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Thigh</w:t>
            </w:r>
          </w:p>
        </w:tc>
      </w:tr>
      <w:tr>
        <w:trPr>
          <w:trHeight w:val="286" w:hRule="atLeast"/>
        </w:trPr>
        <w:tc>
          <w:tcPr>
            <w:tcW w:w="1699" w:type="dxa"/>
            <w:tcBorders>
              <w:top w:val="single" w:sz="4" w:space="0" w:color="000000"/>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1-5 system (USA)</w:t>
            </w:r>
          </w:p>
        </w:tc>
        <w:tc>
          <w:tcPr>
            <w:tcW w:w="920"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769"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1256"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16"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730"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984"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42"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64"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r>
      <w:tr>
        <w:trPr>
          <w:trHeight w:val="296" w:hRule="atLeast"/>
        </w:trPr>
        <w:tc>
          <w:tcPr>
            <w:tcW w:w="1699" w:type="dxa"/>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1-5 system (UK)</w:t>
            </w:r>
          </w:p>
        </w:tc>
        <w:tc>
          <w:tcPr>
            <w:tcW w:w="920"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769"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1256"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16"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730"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984"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42"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864" w:type="dxa"/>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r>
      <w:tr>
        <w:trPr>
          <w:trHeight w:val="286" w:hRule="atLeast"/>
        </w:trPr>
        <w:tc>
          <w:tcPr>
            <w:tcW w:w="1699"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1-8 system (AUS)</w:t>
            </w:r>
          </w:p>
        </w:tc>
        <w:tc>
          <w:tcPr>
            <w:tcW w:w="920"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769"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1256"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816"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730"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c>
          <w:tcPr>
            <w:tcW w:w="984"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42"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64" w:type="dxa"/>
            <w:tcBorders>
              <w:top w:val="single" w:sz="4" w:space="0" w:color="7F7F7F"/>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r>
          </w:p>
        </w:tc>
      </w:tr>
      <w:tr>
        <w:trPr>
          <w:trHeight w:val="296" w:hRule="atLeast"/>
        </w:trPr>
        <w:tc>
          <w:tcPr>
            <w:tcW w:w="1699" w:type="dxa"/>
            <w:tcBorders>
              <w:bottom w:val="single" w:sz="4" w:space="0" w:color="7F7F7F"/>
            </w:tcBorders>
          </w:tcPr>
          <w:p>
            <w:pPr>
              <w:pStyle w:val="Standard"/>
              <w:widowControl w:val="false"/>
              <w:spacing w:lineRule="auto" w:line="360" w:before="0" w:after="0"/>
              <w:rPr>
                <w:rFonts w:ascii="Times New Roman" w:hAnsi="Times New Roman" w:cs="Times New Roman"/>
                <w:b/>
                <w:b/>
                <w:bCs/>
                <w:szCs w:val="20"/>
              </w:rPr>
            </w:pPr>
            <w:r>
              <w:rPr>
                <w:rFonts w:cs="Times New Roman" w:ascii="Times New Roman" w:hAnsi="Times New Roman"/>
                <w:b/>
                <w:bCs/>
                <w:szCs w:val="20"/>
              </w:rPr>
              <w:t>1-10 system (NZ)</w:t>
            </w:r>
          </w:p>
        </w:tc>
        <w:tc>
          <w:tcPr>
            <w:tcW w:w="920" w:type="dxa"/>
            <w:tcBorders>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769" w:type="dxa"/>
            <w:tcBorders>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1256" w:type="dxa"/>
            <w:tcBorders>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16" w:type="dxa"/>
            <w:tcBorders>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730" w:type="dxa"/>
            <w:tcBorders>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984" w:type="dxa"/>
            <w:tcBorders>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42" w:type="dxa"/>
            <w:tcBorders>
              <w:bottom w:val="single" w:sz="4" w:space="0" w:color="7F7F7F"/>
            </w:tcBorders>
          </w:tcPr>
          <w:p>
            <w:pPr>
              <w:pStyle w:val="Standard"/>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c>
          <w:tcPr>
            <w:tcW w:w="864" w:type="dxa"/>
            <w:tcBorders>
              <w:bottom w:val="single" w:sz="4" w:space="0" w:color="7F7F7F"/>
            </w:tcBorders>
          </w:tcPr>
          <w:p>
            <w:pPr>
              <w:pStyle w:val="Standard"/>
              <w:keepNext w:val="true"/>
              <w:widowControl w:val="false"/>
              <w:spacing w:lineRule="auto" w:line="360" w:before="0" w:after="0"/>
              <w:rPr>
                <w:rFonts w:ascii="Times New Roman" w:hAnsi="Times New Roman" w:cs="Times New Roman"/>
                <w:szCs w:val="20"/>
              </w:rPr>
            </w:pPr>
            <w:r>
              <w:rPr>
                <w:rFonts w:cs="Times New Roman" w:ascii="Times New Roman" w:hAnsi="Times New Roman"/>
                <w:szCs w:val="20"/>
              </w:rPr>
              <w:t>X</w:t>
            </w:r>
          </w:p>
        </w:tc>
      </w:tr>
    </w:tbl>
    <w:p>
      <w:pPr>
        <w:pStyle w:val="Bibliography"/>
        <w:spacing w:lineRule="auto" w:line="360"/>
        <w:rPr>
          <w:sz w:val="22"/>
        </w:rPr>
      </w:pPr>
      <w:r>
        <w:rPr>
          <w:rFonts w:cs="Times New Roman" w:ascii="Times New Roman" w:hAnsi="Times New Roman"/>
          <w:sz w:val="22"/>
        </w:rPr>
        <w:t>From Earle, D. (1977), Mulvany, P. M. (1981),</w:t>
      </w:r>
      <w:r>
        <w:rPr>
          <w:rStyle w:val="InternetLink"/>
          <w:rFonts w:cs="Times New Roman" w:ascii="Times New Roman" w:hAnsi="Times New Roman"/>
          <w:sz w:val="22"/>
        </w:rPr>
        <w:t xml:space="preserve"> </w:t>
      </w:r>
      <w:r>
        <w:rPr>
          <w:rFonts w:cs="Times New Roman" w:ascii="Times New Roman" w:hAnsi="Times New Roman"/>
          <w:sz w:val="22"/>
        </w:rPr>
        <w:t xml:space="preserve">Roche et al. (2004). </w:t>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sz w:val="24"/>
          <w:szCs w:val="24"/>
        </w:rPr>
        <w:t xml:space="preserve">Table 2 shows the anatomical region used for assessing cattle BCS in a different system. Each BCS system uses quite similar anatomical locations for assessing condition scores but their methods and anatomical region to focus on have a slight difference. In the case of the USA, the system described by Edmonson et al. (1889), Wildman et al. (1982), and Ferguson et al. (1994) assess vertebral column, transverse process, hook, pin, tailhead, and rump but not assessing ribs and thigh. </w:t>
      </w:r>
      <w:r>
        <w:rPr>
          <w:rFonts w:cs="Times New Roman" w:ascii="Times New Roman" w:hAnsi="Times New Roman"/>
          <w:color w:val="000000" w:themeColor="text1"/>
          <w:sz w:val="24"/>
          <w:szCs w:val="24"/>
        </w:rPr>
        <w:t xml:space="preserve">Edmonson et al. (1989) focused on the pelvic and tailhead because overall BCS was most closely associated with those areas. </w:t>
      </w:r>
    </w:p>
    <w:p>
      <w:pPr>
        <w:pStyle w:val="Standard"/>
        <w:spacing w:lineRule="auto" w:line="360"/>
        <w:rPr/>
      </w:pPr>
      <w:r>
        <w:rPr>
          <w:rFonts w:cs="Times New Roman" w:ascii="Times New Roman" w:hAnsi="Times New Roman"/>
          <w:sz w:val="24"/>
          <w:szCs w:val="24"/>
        </w:rPr>
        <w:t>In UK 1-5 BCS system based on Mulvany (1976) assess the spine and spinal, transverse processes, and tailhead. As the score is given by only palpation of the tailhead and loin area, the UK BCS system gives more importance to these two regions. In the case of the 1-8 system that is used in AUS. It calibrates the score from the tailhead and rump region by visual assessment. Therefore, the rump and tailhead have importance in this system.  In 1-10 BCS system used in New Zealand assessing most of the regions described by other BCS systems did not give any highlights on the region for BCS assessment.</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t>In all BCS system anatomical regions where cattle deposits fat is used for score assessment but among them tailhead region and spinal process of the backbone have assessed all kinds of systems for calibrating overall score.</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tab/>
        <w:tab/>
        <w:tab/>
      </w:r>
    </w:p>
    <w:p>
      <w:pPr>
        <w:pStyle w:val="Heading3"/>
        <w:spacing w:lineRule="auto" w:line="360"/>
        <w:ind w:left="300" w:hanging="300"/>
        <w:rPr>
          <w:rFonts w:ascii="Times New Roman" w:hAnsi="Times New Roman"/>
          <w:sz w:val="24"/>
          <w:szCs w:val="24"/>
        </w:rPr>
      </w:pPr>
      <w:bookmarkStart w:id="17" w:name="_Toc119517272"/>
      <w:bookmarkStart w:id="18" w:name="_Toc116906530"/>
      <w:r>
        <w:rPr>
          <w:rFonts w:ascii="Times New Roman" w:hAnsi="Times New Roman"/>
          <w:sz w:val="24"/>
          <w:szCs w:val="24"/>
        </w:rPr>
        <w:t>2.1.4 BCS and body weight</w:t>
      </w:r>
      <w:bookmarkEnd w:id="17"/>
      <w:bookmarkEnd w:id="18"/>
      <w:r>
        <w:rPr>
          <w:rFonts w:ascii="Times New Roman" w:hAnsi="Times New Roman"/>
          <w:sz w:val="24"/>
          <w:szCs w:val="24"/>
        </w:rPr>
        <w:tab/>
        <w:tab/>
      </w:r>
    </w:p>
    <w:p>
      <w:pPr>
        <w:pStyle w:val="Standard"/>
        <w:spacing w:lineRule="auto" w:line="360"/>
        <w:rPr/>
      </w:pPr>
      <w:r>
        <w:rPr>
          <w:rFonts w:cs="Times New Roman" w:ascii="Times New Roman" w:hAnsi="Times New Roman"/>
          <w:sz w:val="24"/>
          <w:szCs w:val="24"/>
        </w:rPr>
        <w:t xml:space="preserve">The knowledge of the body weight (BW) of dairy cows is also an important parameter like BCS for several reasons (nutrition, culling, and cost-effectiveness). </w:t>
      </w:r>
      <w:commentRangeStart w:id="3"/>
      <w:r>
        <w:rPr>
          <w:rFonts w:cs="Times New Roman" w:ascii="Times New Roman" w:hAnsi="Times New Roman"/>
          <w:sz w:val="24"/>
          <w:szCs w:val="24"/>
        </w:rPr>
        <w:t>However, despite the measurement of BW being simple, processing of the weight data is not simple as accuracy is significantly influenced by various factors.</w:t>
      </w:r>
      <w:r>
        <w:rPr>
          <w:rFonts w:cs="Times New Roman" w:ascii="Times New Roman" w:hAnsi="Times New Roman"/>
          <w:sz w:val="24"/>
          <w:szCs w:val="24"/>
        </w:rPr>
      </w:r>
      <w:commentRangeEnd w:id="3"/>
      <w:r>
        <w:commentReference w:id="3"/>
      </w:r>
      <w:r>
        <w:rPr>
          <w:rFonts w:cs="Times New Roman" w:ascii="Times New Roman" w:hAnsi="Times New Roman"/>
          <w:sz w:val="24"/>
          <w:szCs w:val="24"/>
        </w:rPr>
        <w:t xml:space="preserve"> The BW is affected not only by fat deposition and flesh but also by body size, skeletal development, and current nutritional status (rumen fill), water intake </w:t>
      </w:r>
      <w:r>
        <w:rPr>
          <w:rFonts w:cs="Times New Roman" w:ascii="Times New Roman" w:hAnsi="Times New Roman"/>
          <w:sz w:val="24"/>
        </w:rPr>
        <w:t>(Enevoldsen &amp; Kristensen, 1997)</w:t>
      </w:r>
      <w:r>
        <w:rPr>
          <w:rFonts w:cs="Times New Roman" w:ascii="Times New Roman" w:hAnsi="Times New Roman"/>
          <w:sz w:val="24"/>
          <w:szCs w:val="24"/>
        </w:rPr>
        <w:t>. Therefore, the results of the studies on the relationship between BCS and BW were different.</w:t>
      </w:r>
      <w:r>
        <w:rPr>
          <w:rFonts w:cs="Times New Roman" w:ascii="Times New Roman" w:hAnsi="Times New Roman"/>
          <w:color w:val="000000" w:themeColor="text1"/>
          <w:sz w:val="24"/>
          <w:szCs w:val="24"/>
        </w:rPr>
        <w:t xml:space="preserve"> One part was due to the subjectivity of BCS and the other part was due to the variability of body weight </w:t>
      </w:r>
      <w:r>
        <w:fldChar w:fldCharType="begin"/>
      </w:r>
      <w:r>
        <w:rPr>
          <w:sz w:val="24"/>
          <w:szCs w:val="24"/>
          <w:rFonts w:cs="Times New Roman" w:ascii="Times New Roman" w:hAnsi="Times New Roman"/>
          <w:color w:val="000000"/>
        </w:rPr>
        <w:instrText xml:space="preserve">ADDIN ZOTERO_ITEM CSL_CITATION {"citationID":"8g4g0iLA","properties":{"formattedCitation":"(Bewley &amp; Schutz, 2008)","plainCitation":"(Bewley &amp; Schutz, 2008)","noteIndex":0},"citationItems":[{"id":21,"uris":["http://zotero.org/users/10179799/items/AZ9A2ACZ"],"itemData":{"id":21,"type":"article-journal","abstract":"In this review, methods for assessing energy reserves, the role of assigning BCS in dairy management, and the impact of varying BCS on animal productivity, health, and reproduction are explored from a whole-system viewpoint. The usefulness, validity, and precision of BCS for assessing body energy reserves are well documented. Generally, BCS decrease in early lactation as cows partition energy from body reserves to support milk production, and they then begin to increase throughout the remainder of lactation. Excessive loss of energy reserves during early lactation, generally associated with cows of higher BCS at calving, often results in impaired health and reproductive performance. Among diseases, the most consistent relationship has been an increased incidence of ketosis for cows with higher BCS at calving. Although published results have varied, either high or low BCS has also been related to greater incidences of metritis, retained placenta, milk fever, lameness, cystic ovaries, dystocia, displaced abomasum, and mastitis. Losses in BCS or the actual BCS are associated with various fertility measures including days to first ovulation, days to first estrus, days to first service, first service conception rate, number of services, calving interval, and embryonic losses. Patterns of BCS change within lactation are under genetic control indicating potential for inclusion of BCS in genetic evaluations. Concerns about subjectivity and the time required for scoring have limited the use of BCS in daily management. An automated BCS might provide a more objective, less time-consuming means of estimating energy reserves in dairy cattle.","container-title":"The Professional Animal Scientist","DOI":"10.15232/S1080-7446(15)30901-3","ISSN":"1080-7446","issue":"6","journalAbbreviation":"The Professional Animal Scientist","language":"en","page":"507-529","source":"ScienceDirect","title":"An Interdisciplinary Review of Body Condition Scoring for Dairy Cattle","volume":"24","author":[{"family":"Bewley","given":"J. M."},{"family":"Schutz","given":"M. M."}],"issued":{"date-parts":[["2008",12,1]]}}}],"schema":"https://github.com/citation-style-language/schema/raw/master/csl-citation.json"}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(Bewley &amp; Schutz, 2008)</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 xml:space="preserve">A study conducted by </w:t>
      </w:r>
      <w:r>
        <w:rPr>
          <w:rFonts w:cs="Times New Roman" w:ascii="Times New Roman" w:hAnsi="Times New Roman"/>
          <w:sz w:val="24"/>
        </w:rPr>
        <w:t>Enevoldsen and Kristensen</w:t>
      </w:r>
      <w:r>
        <w:rPr>
          <w:rFonts w:cs="Times New Roman" w:ascii="Times New Roman" w:hAnsi="Times New Roman"/>
          <w:sz w:val="24"/>
          <w:szCs w:val="24"/>
        </w:rPr>
        <w:t xml:space="preserve"> (1997) examined the relationship between body condition and BW in different breeds. The result of the relationship between BCS and BW in the Danish Friesians breed was </w:t>
      </w:r>
      <w:commentRangeStart w:id="4"/>
      <w:r>
        <w:rPr>
          <w:rFonts w:cs="Times New Roman" w:ascii="Times New Roman" w:hAnsi="Times New Roman"/>
          <w:sz w:val="24"/>
          <w:szCs w:val="24"/>
        </w:rPr>
        <w:t>r = 0.53, in Danish Jersey r = 0.34</w:t>
      </w:r>
      <w:r>
        <w:rPr>
          <w:rFonts w:cs="Times New Roman" w:ascii="Times New Roman" w:hAnsi="Times New Roman"/>
          <w:sz w:val="24"/>
          <w:szCs w:val="24"/>
        </w:rPr>
      </w:r>
      <w:commentRangeEnd w:id="4"/>
      <w:r>
        <w:commentReference w:id="4"/>
      </w:r>
      <w:r>
        <w:rPr>
          <w:rFonts w:cs="Times New Roman" w:ascii="Times New Roman" w:hAnsi="Times New Roman"/>
          <w:sz w:val="24"/>
          <w:szCs w:val="24"/>
        </w:rPr>
        <w:t xml:space="preserve"> and in Crossbred Jersey× Red Danish was 0.57 which shows weak and different relation between condition score and BW among the dairy breeds.  In the study of </w:t>
      </w:r>
      <w:r>
        <w:rPr>
          <w:rFonts w:cs="Times New Roman" w:ascii="Times New Roman" w:hAnsi="Times New Roman"/>
          <w:sz w:val="24"/>
        </w:rPr>
        <w:t>Otto et al. (1991)</w:t>
      </w:r>
      <w:r>
        <w:rPr>
          <w:rFonts w:cs="Times New Roman" w:ascii="Times New Roman" w:hAnsi="Times New Roman"/>
          <w:sz w:val="24"/>
          <w:szCs w:val="24"/>
        </w:rPr>
        <w:t xml:space="preserve"> relationship between the two parameters was searched. In their calculation, the R</w:t>
      </w:r>
      <w:commentRangeStart w:id="5"/>
      <w:r>
        <w:rPr>
          <w:rFonts w:cs="Times New Roman" w:ascii="Times New Roman" w:hAnsi="Times New Roman"/>
          <w:sz w:val="24"/>
          <w:szCs w:val="24"/>
          <w:vertAlign w:val="superscript"/>
        </w:rPr>
        <w:t>2</w:t>
      </w:r>
      <w:r>
        <w:rPr>
          <w:rFonts w:cs="Times New Roman" w:ascii="Times New Roman" w:hAnsi="Times New Roman"/>
          <w:sz w:val="24"/>
          <w:szCs w:val="24"/>
        </w:rPr>
        <w:t xml:space="preserve"> value that represents a relation between BCS and BW in USA Holstein-Friesian cows was 0.62</w:t>
      </w:r>
      <w:r>
        <w:rPr>
          <w:rFonts w:cs="Times New Roman" w:ascii="Times New Roman" w:hAnsi="Times New Roman"/>
          <w:sz w:val="24"/>
          <w:szCs w:val="24"/>
        </w:rPr>
      </w:r>
      <w:commentRangeEnd w:id="5"/>
      <w:r>
        <w:commentReference w:id="5"/>
      </w:r>
      <w:r>
        <w:rPr>
          <w:rFonts w:cs="Times New Roman" w:ascii="Times New Roman" w:hAnsi="Times New Roman"/>
          <w:color w:val="000000" w:themeColor="text1"/>
          <w:sz w:val="24"/>
          <w:szCs w:val="24"/>
        </w:rPr>
        <w:t xml:space="preserve"> which showed a significant relationship between condition score and BW. </w:t>
      </w:r>
      <w:r>
        <w:rPr>
          <w:rFonts w:cs="Times New Roman" w:ascii="Times New Roman" w:hAnsi="Times New Roman"/>
          <w:color w:val="000000" w:themeColor="text1"/>
          <w:sz w:val="24"/>
        </w:rPr>
        <w:t>Trachsel et al. (2000)</w:t>
      </w:r>
      <w:r>
        <w:rPr>
          <w:rFonts w:cs="Times New Roman" w:ascii="Times New Roman" w:hAnsi="Times New Roman"/>
          <w:color w:val="000000" w:themeColor="text1"/>
          <w:sz w:val="24"/>
          <w:szCs w:val="24"/>
        </w:rPr>
        <w:t xml:space="preserve"> also observed a significant positive association between BW and BCS. However</w:t>
      </w:r>
      <w:r>
        <w:rPr>
          <w:rFonts w:cs="Times New Roman" w:ascii="Times New Roman" w:hAnsi="Times New Roman"/>
          <w:sz w:val="24"/>
          <w:szCs w:val="24"/>
        </w:rPr>
        <w:t xml:space="preserve">, the value was not constant to breed and season (depending on the breed and the season). In the study conducted by </w:t>
      </w:r>
      <w:r>
        <w:rPr>
          <w:rFonts w:cs="Times New Roman" w:ascii="Times New Roman" w:hAnsi="Times New Roman"/>
          <w:sz w:val="24"/>
        </w:rPr>
        <w:t>Toshniwal et al. (2008)</w:t>
      </w:r>
      <w:r>
        <w:rPr>
          <w:rFonts w:cs="Times New Roman" w:ascii="Times New Roman" w:hAnsi="Times New Roman"/>
          <w:sz w:val="24"/>
          <w:szCs w:val="24"/>
        </w:rPr>
        <w:t xml:space="preserve"> showed the genetic correlation between the two parameters. In their opinion that BW is a complex trait that is influenced by both frame size and BCS.</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sz w:val="26"/>
          <w:szCs w:val="26"/>
        </w:rPr>
      </w:pPr>
      <w:bookmarkStart w:id="19" w:name="_Toc119517273"/>
      <w:bookmarkStart w:id="20" w:name="_Toc116906531"/>
      <w:r>
        <w:rPr>
          <w:rFonts w:ascii="Times New Roman" w:hAnsi="Times New Roman"/>
          <w:sz w:val="26"/>
          <w:szCs w:val="26"/>
        </w:rPr>
        <w:t>2.2 Implication of BCS</w:t>
      </w:r>
      <w:bookmarkEnd w:id="19"/>
      <w:bookmarkEnd w:id="20"/>
    </w:p>
    <w:p>
      <w:pPr>
        <w:pStyle w:val="Normal"/>
        <w:spacing w:lineRule="auto" w:line="360"/>
        <w:rPr/>
      </w:pPr>
      <w:r>
        <w:rPr>
          <w:rFonts w:cs="Times New Roman" w:ascii="Times New Roman" w:hAnsi="Times New Roman"/>
          <w:color w:val="000000" w:themeColor="text1"/>
          <w:sz w:val="24"/>
          <w:szCs w:val="24"/>
        </w:rPr>
        <w:t xml:space="preserve">Wathes et al (2007) explain negative energy balance despite high feed intake as follows “In late gestation and early lactation the nutrient requirements for fetal growth and milk synthesis increase dramatically and the cow is unable to meet these energetic demands from her feed intake.” Therefore, most dairy cows went under a period of negative energy balance and </w:t>
      </w:r>
      <w:commentRangeStart w:id="6"/>
      <w:r>
        <w:rPr>
          <w:rFonts w:cs="Times New Roman" w:ascii="Times New Roman" w:hAnsi="Times New Roman"/>
          <w:color w:val="000000" w:themeColor="text1"/>
          <w:sz w:val="24"/>
          <w:szCs w:val="24"/>
        </w:rPr>
        <w:t>utilize their energy reserve which is stored in the body as fat tissue to satisfy energy requirements for milk production</w:t>
      </w:r>
      <w:r>
        <w:rPr>
          <w:rFonts w:cs="Times New Roman" w:ascii="Times New Roman" w:hAnsi="Times New Roman"/>
          <w:color w:val="000000" w:themeColor="text1"/>
          <w:sz w:val="24"/>
          <w:szCs w:val="24"/>
        </w:rPr>
      </w:r>
      <w:commentRangeEnd w:id="6"/>
      <w:r>
        <w:commentReference w:id="6"/>
      </w:r>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 xml:space="preserve">However rapid mobilization of body fat reserves due to negative energy balance during lactation could result in fertility and health problems. Many researchers relate BCS to cow health, milk production, and reproduction concluding a marked relationship between BCS and the importance of BCS as a management </w:t>
      </w:r>
      <w:r>
        <w:rPr>
          <w:rFonts w:cs="Times New Roman" w:ascii="Times New Roman" w:hAnsi="Times New Roman"/>
          <w:color w:val="000000" w:themeColor="text1"/>
          <w:sz w:val="24"/>
          <w:szCs w:val="24"/>
        </w:rPr>
        <w:t xml:space="preserve">factor (Roche et al., 2009; Gomez et al., 2018). Therefore, </w:t>
      </w:r>
      <w:r>
        <w:rPr>
          <w:rFonts w:cs="Times New Roman" w:ascii="Times New Roman" w:hAnsi="Times New Roman"/>
          <w:sz w:val="24"/>
          <w:szCs w:val="24"/>
        </w:rPr>
        <w:t>maintaining optimal BCS, and optimal nutrient status to reduce those problems are suggested in dairy cattle practice.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ind w:left="466" w:hanging="300"/>
        <w:rPr>
          <w:rFonts w:ascii="Times New Roman" w:hAnsi="Times New Roman"/>
          <w:sz w:val="24"/>
          <w:szCs w:val="24"/>
        </w:rPr>
      </w:pPr>
      <w:bookmarkStart w:id="21" w:name="_Toc116906532"/>
      <w:bookmarkStart w:id="22" w:name="_Toc119517274"/>
      <w:r>
        <w:rPr>
          <w:rFonts w:ascii="Times New Roman" w:hAnsi="Times New Roman"/>
          <w:sz w:val="24"/>
          <w:szCs w:val="24"/>
        </w:rPr>
        <w:t>2.2.1 BCS and milk yielding</w:t>
      </w:r>
      <w:bookmarkEnd w:id="21"/>
      <w:bookmarkEnd w:id="22"/>
    </w:p>
    <w:p>
      <w:pPr>
        <w:pStyle w:val="Normal"/>
        <w:spacing w:lineRule="auto" w:line="360"/>
        <w:rPr/>
      </w:pPr>
      <w:r>
        <w:rPr>
          <w:rFonts w:cs="Times New Roman" w:ascii="Times New Roman" w:hAnsi="Times New Roman"/>
          <w:color w:val="000000" w:themeColor="text1"/>
          <w:sz w:val="24"/>
          <w:szCs w:val="24"/>
        </w:rPr>
        <w:t>As milk yielding of the dairy cow is one of the important economic parameters for dairy farm management, naturally, the relationship between the BCS system and milk yielding was studied by several researchers with different results</w:t>
      </w:r>
      <w:r>
        <w:rPr>
          <w:rFonts w:cs="Times New Roman" w:ascii="Times New Roman" w:hAnsi="Times New Roman"/>
          <w:color w:val="FF0000"/>
          <w:sz w:val="24"/>
          <w:szCs w:val="24"/>
        </w:rPr>
        <w:t xml:space="preserve"> </w:t>
      </w:r>
      <w:r>
        <w:rPr>
          <w:rFonts w:cs="Times New Roman" w:ascii="Times New Roman" w:hAnsi="Times New Roman"/>
          <w:color w:val="000000" w:themeColor="text1"/>
          <w:sz w:val="24"/>
          <w:szCs w:val="24"/>
        </w:rPr>
        <w:t>(</w:t>
      </w:r>
      <w:r>
        <w:rPr>
          <w:rFonts w:cs="Times New Roman" w:ascii="Times New Roman" w:hAnsi="Times New Roman"/>
          <w:color w:val="000000" w:themeColor="text1"/>
          <w:sz w:val="24"/>
        </w:rPr>
        <w:t>Domecq et al., 1997</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rPr>
        <w:t>Dillon et al., 2003</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rPr>
        <w:t>Wathes et al., 2007</w:t>
      </w:r>
      <w:r>
        <w:rPr>
          <w:rFonts w:cs="Times New Roman" w:ascii="Times New Roman" w:hAnsi="Times New Roman"/>
          <w:color w:val="000000" w:themeColor="text1"/>
          <w:sz w:val="24"/>
          <w:szCs w:val="24"/>
        </w:rPr>
        <w:t>). The poor relationship was reported by some studies (</w:t>
      </w:r>
      <w:r>
        <w:rPr>
          <w:rFonts w:cs="Times New Roman" w:ascii="Times New Roman" w:hAnsi="Times New Roman"/>
          <w:color w:val="000000" w:themeColor="text1"/>
          <w:sz w:val="24"/>
        </w:rPr>
        <w:t>Markusfeld et al., 1997</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rPr>
        <w:t>Heuer et al., 1999</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rPr>
        <w:t>Berry et al., 2002</w:t>
      </w:r>
      <w:r>
        <w:rPr>
          <w:rFonts w:cs="Times New Roman" w:ascii="Times New Roman" w:hAnsi="Times New Roman"/>
          <w:color w:val="000000" w:themeColor="text1"/>
          <w:sz w:val="24"/>
          <w:szCs w:val="24"/>
        </w:rPr>
        <w:t xml:space="preserve">). But many studies </w:t>
      </w:r>
      <w:r>
        <w:fldChar w:fldCharType="begin"/>
      </w:r>
      <w:r>
        <w:rPr>
          <w:sz w:val="24"/>
          <w:szCs w:val="24"/>
          <w:rFonts w:cs="Times New Roman" w:ascii="Times New Roman" w:hAnsi="Times New Roman"/>
          <w:color w:val="000000"/>
        </w:rPr>
        <w:instrText xml:space="preserve">ADDIN ZOTERO_ITEM CSL_CITATION {"citationID":"9CQTc0k7","properties":{"formattedCitation":"(Aeberhard et al., 2001; Berry et al., 2007; Domecq et al., 1997; Frood &amp; Croxton, 1978)","plainCitation":"(Aeberhard et al., 2001; Berry et al., 2007; Domecq et al., 1997; Frood &amp; Croxton, 1978)","noteIndex":0},"citationItems":[{"id":58,"uris":["http://zotero.org/users/10179799/items/NZGHWAP5"],"itemData":{"id":58,"type":"article-journal","abstract":"Twenty-nine pairs of high-yielding dairy cows (HC; &gt; or = 45 kg/day reached at least once during lactation) and corresponding control cows (CC; with milk yields representing the average yield of the herds) were examined on 29 Swiss farms from March 1995 to September 1996. The hypotheses were tested that there are differences in feed intake, body-conformation traits, body weight (BW), body condition score (BCS), fertility status and disease incidence between HC and CC cows. Cows were studied 2 weeks before and at 5, 9, 13, 17 and 40 weeks post-partum. HC cows produced more energy-corrected milk (ECM) than CC cows (10,670 +/- 321 kg in 293 +/- 5 days and 8385 +/- 283 kg in 294 +/- 4 days, respectively; P &lt; or = 0.001) and yields in the first 100 days of lactation were greater in HC than in CC cows (46.2 +/- 1.1 and 36.2 +/- 1.0 kg ECM/day, respectively; P &lt; or = 0.001). Concentrate intake was greater (P &lt; or = 0.05) in HC than in CC cows (7.6 +/- 0.5 and 5.7 +/- 0.5 kg/day, respectively) and dry matter intakes (measured in week 5 of lactation over 3 days on six farms) were greater in HC than in CC cows (24.0 +/- 1.1 and 20.3 +/- 1.1 kg/day, respectively; P &lt; or = 0.001). HC cows were taller than CC cows (wither heights 143.3 +/- 0.8 and 140.1 +/- 0.8 cm, respectively; P &lt; or = 0.01). Although BW in HC cows was greater than in CC cows throughout the study, differences and decreases of BW during lactation were not significant. BCS at the end of pregnancy and decrements during lactation were similar in HC and CC cows. Fertility parameters were similar in HC and CC cows. Incidences of mastitis, claw and feet problems, hypocalcemia/downer cow syndrome, ovarian cysts and abortions were similar in HC and CC cows, but there were more indigestion problems in HC than in CC cows.","container-title":"Journal of Veterinary Medicine. A, Physiology, Pathology, Clinical Medicine","DOI":"10.1046/j.1439-0442.2001.00292.x","ISSN":"0931-184X","issue":"2","journalAbbreviation":"J Vet Med A Physiol Pathol Clin Med","language":"eng","note":"PMID: 11315573","page":"97-110","source":"PubMed","title":"Milk yield and composition, nutrition, body conformation traits, body condition scores, fertility and diseases in high-yielding dairy cows--Part 1","volume":"48","author":[{"family":"Aeberhard","given":"K."},{"family":"Bruckmaier","given":"R. M."},{"family":"Kuepfer","given":"U."},{"family":"Blum","given":"J. W."}],"issued":{"date-parts":[["2001",3]]}}},{"id":397,"uris":["http://zotero.org/users/10179799/items/JMPSZGRY"],"itemData":{"id":397,"type":"article-journal","abstract":"The objective of the present study was to quantify the relationships among body condition score (BCS; scale 1 to 5), live weight (WT) and milk production in Irish Holstein-Friesian spring calving dairy cows. Data were from 66 commercial dairy herds during the years 1999 and 2000. The data consisted of up to 9886 lactations with records for BCS or WT at least once pre-calving, or at calving, nadir or 60 days post-calving. Change in BCS and WT was also calculated between time periods. Mixed models with cow included as a random effect were used to quantify the effect of BCS and WT, as well as change in each trait, on milk yield, milk fat concentration and milk protein concentration. Significant and sometimes curvilinear associations were observed among BCS at calving or nadir and milk production. Total 305-day milk yield was greatest in cows calving at a BCS of 4.25 units. However, cows calving at a BCS of 3.50 units produced only 68 kg less milk than cows calving at a BCS of 4.25 units while cows calving at 3.25 or 3.00 BCS units produced a further 50 and 114 kg less, respectively. Cows that lost more condition in early lactation produced more milk of greater fat and protein concentration, although the trend reversed in cows that lost large amounts of condition post-calving. Milk yield increased with WT although the marginal effect decreased as cows got heavier. Milk fat and protein concentration in early lactation also increased with WT pre-calving, calving and nadir, although WT did not significantly affect average lactation milk fat concentration.","container-title":"Animal: An International Journal of Animal Bioscience","DOI":"10.1017/S1751731107000419","ISSN":"1751-7311","issue":"9","journalAbbreviation":"Animal","language":"eng","note":"PMID: 22444891","page":"1351-1359","source":"PubMed","title":"Body condition score and live-weight effects on milk production in Irish Holstein-Friesian dairy cows","volume":"1","author":[{"family":"Berry","given":"D. P."},{"family":"Buckley","given":"F."},{"family":"Dillon","given":"P."}],"issued":{"date-parts":[["2007",10]]}}},{"id":351,"uris":["http://zotero.org/users/10179799/items/X7TMPXPS"],"itemData":{"id":351,"type":"article-journal","abstract":"This study investigated the relationship between body condition and milk yield of dairy cows. Holstein cows (n=779) on a commercial dairy farm were scored for body condition weekly beginning at dry-off and continuing until 120 d of lactation. Multiple linear regression and principal component analysis were used to characterize relationships. Mean body condition scores were 2.77 and 2.66 at dry-off and parturition, respectively. Principal component analysis was used to reduce the collinearity among independent variables, to calculate new parameter estimates, and to rank the relationship of each variable with milk yield. Results indicated that change in body condition during the dry period was ranked first, followed by lactation number, and then body condition score at dry-off for multiparous cows. A one-point increase in body condition score between dry-off and parturition was associated with 545.5kg more milk in the first 120 d of lactation. Each additional point of body condition at dry-off was associated with 300kg less milk at 120 d of lactation. Results suggested that cows that gained condition during the dry period yielded more milk in the first 120 d of lactation and had an accelerated rate of increase in milk yield. The results of this study indicate that body condition score is an important tool for monitoring dairy herds.","container-title":"Journal of Dairy Science","DOI":"10.3168/jds.S0022-0302(97)75917-4","ISSN":"0022-0302","issue":"1","journalAbbreviation":"Journal of Dairy Science","language":"en","page":"101-112","source":"ScienceDirect","title":"Relationship Between Body Condition Scores and Milk Yield in a Large Dairy Herd of High Yielding Holstein Cows1","volume":"80","author":[{"family":"Domecq","given":"J. J."},{"family":"Skidmore","given":"A. L."},{"family":"Lloyd","given":"J. W."},{"family":"Kaneene","given":"J. B."}],"issued":{"date-parts":[["1997",1,1]]}}},{"id":385,"uris":["http://zotero.org/users/10179799/items/HG5S7YPW"],"itemData":{"id":385,"type":"article-journal","abstract":"From July 1975 to January 1977, 225 cows in three autumn-calving dairy herds were condition-scored, weighed and milk-recorded at monthly intervals. The condition score at calving was related to the ability of the animal to achieve potential milk yield. This potential milk yield was denned by the lactation curve prediction. Animals below condition score 2 at calving did not achieve their predicted milk yield, and those above condition score 2½ yielded more than their predicted milk yield. Cows in poor condition at calving gave low, late peak milk yields with a high persistency, and those in good condition at calving gave high, early peak milk yields with a lower persistency. A positive relationship of 25 ± 1·6 kg live weight per unit of condition score was established within cows in months 1 to 7 of lactation. After month 7 of lactation foetal development caused changes in live weight without changes in score.","container-title":"Animal Science","DOI":"10.1017/S0003356100036175","ISSN":"1748-748X, 1357-7298","issue":"3","language":"en","note":"publisher: Cambridge University Press","page":"285-291","source":"Cambridge University Press","title":"The use of condition-scoring in dairy cows and its relationship with milk yield and live weight","volume":"27","author":[{"family":"Frood","given":"Moira J."},{"family":"Croxton","given":"D."}],"issued":{"date-parts":[["1978",12]]}}}],"schema":"https://github.com/citation-style-language/schema/raw/master/csl-citation.json"}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(Aeberhard et al., 2001; Berry et al., 2007; Domecq et al., 1997; Frood &amp; Croxton, 1978)</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suggest a significant relationship. This may base on the fact that these studies included only a small group of cow and extreme condition was not included. </w:t>
      </w:r>
      <w:r>
        <w:fldChar w:fldCharType="begin"/>
      </w:r>
      <w:r>
        <w:rPr>
          <w:sz w:val="24"/>
          <w:szCs w:val="24"/>
          <w:rFonts w:cs="Times New Roman" w:ascii="Times New Roman" w:hAnsi="Times New Roman"/>
          <w:color w:val="000000"/>
        </w:rPr>
        <w:instrText xml:space="preserve">ADDIN ZOTERO_ITEM CSL_CITATION {"citationID":"IbvYzx9X","properties":{"formattedCitation":"(Frood &amp; Croxton, 1978)","plainCitation":"(Frood &amp; Croxton, 1978)","dontUpdate":true,"noteIndex":0},"citationItems":[{"id":385,"uris":["http://zotero.org/users/10179799/items/HG5S7YPW"],"itemData":{"id":385,"type":"article-journal","abstract":"From July 1975 to January 1977, 225 cows in three autumn-calving dairy herds were condition-scored, weighed and milk-recorded at monthly intervals. The condition score at calving was related to the ability of the animal to achieve potential milk yield. This potential milk yield was denned by the lactation curve prediction. Animals below condition score 2 at calving did not achieve their predicted milk yield, and those above condition score 2½ yielded more than their predicted milk yield. Cows in poor condition at calving gave low, late peak milk yields with a high persistency, and those in good condition at calving gave high, early peak milk yields with a lower persistency. A positive relationship of 25 ± 1·6 kg live weight per unit of condition score was established within cows in months 1 to 7 of lactation. After month 7 of lactation foetal development caused changes in live weight without changes in score.","container-title":"Animal Science","DOI":"10.1017/S0003356100036175","ISSN":"1748-748X, 1357-7298","issue":"3","language":"en","note":"publisher: Cambridge University Press","page":"285-291","source":"Cambridge University Press","title":"The use of condition-scoring in dairy cows and its relationship with milk yield and live weight","volume":"27","author":[{"family":"Frood","given":"Moira J."},{"family":"Croxton","given":"D."}],"issued":{"date-parts":[["1978",12]]}}}],"schema":"https://github.com/citation-style-language/schema/raw/master/csl-citation.json"}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Frood &amp; Croxton (1978)</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sz w:val="24"/>
          <w:szCs w:val="24"/>
        </w:rPr>
        <w:t xml:space="preserve"> found that there is a direct relationship between a cow’s potential milk yielding and condition score at calving. In their study, the cow having a condition score lower than 2.0 (UK BCS system) at </w:t>
      </w:r>
      <w:r>
        <w:rPr>
          <w:rFonts w:cs="Times New Roman" w:ascii="Times New Roman" w:hAnsi="Times New Roman"/>
          <w:color w:val="000000" w:themeColor="text1"/>
          <w:sz w:val="24"/>
          <w:szCs w:val="24"/>
        </w:rPr>
        <w:t xml:space="preserve">calving produced milk below the potential milk yield. According to </w:t>
      </w:r>
      <w:r>
        <w:rPr>
          <w:rFonts w:cs="Times New Roman" w:ascii="Times New Roman" w:hAnsi="Times New Roman"/>
          <w:color w:val="000000" w:themeColor="text1"/>
          <w:sz w:val="24"/>
        </w:rPr>
        <w:t>Pedron et al. (1993)</w:t>
      </w:r>
      <w:r>
        <w:rPr>
          <w:rFonts w:cs="Times New Roman" w:ascii="Times New Roman" w:hAnsi="Times New Roman"/>
          <w:color w:val="000000" w:themeColor="text1"/>
          <w:sz w:val="24"/>
          <w:szCs w:val="24"/>
        </w:rPr>
        <w:t xml:space="preserve"> and </w:t>
      </w:r>
      <w:r>
        <w:rPr>
          <w:rFonts w:cs="Times New Roman" w:ascii="Times New Roman" w:hAnsi="Times New Roman"/>
          <w:color w:val="000000" w:themeColor="text1"/>
          <w:sz w:val="24"/>
        </w:rPr>
        <w:t>Ryan et al. (2003),</w:t>
      </w:r>
      <w:r>
        <w:rPr>
          <w:rFonts w:cs="Times New Roman" w:ascii="Times New Roman" w:hAnsi="Times New Roman"/>
          <w:color w:val="000000" w:themeColor="text1"/>
          <w:sz w:val="24"/>
          <w:szCs w:val="24"/>
        </w:rPr>
        <w:t xml:space="preserve"> the cow that had high BCS showed higher milk production at early lactation compared to a cow that had lower BCS. However according to </w:t>
      </w:r>
      <w:r>
        <w:rPr>
          <w:rFonts w:cs="Times New Roman" w:ascii="Times New Roman" w:hAnsi="Times New Roman"/>
          <w:color w:val="000000" w:themeColor="text1"/>
          <w:sz w:val="24"/>
        </w:rPr>
        <w:t>Holter et al. (1990),</w:t>
      </w:r>
      <w:r>
        <w:rPr>
          <w:rFonts w:cs="Times New Roman" w:ascii="Times New Roman" w:hAnsi="Times New Roman"/>
          <w:color w:val="000000" w:themeColor="text1"/>
          <w:sz w:val="24"/>
          <w:szCs w:val="24"/>
        </w:rPr>
        <w:t xml:space="preserve"> the milk fat concentration of cows under the condition </w:t>
      </w:r>
      <w:r>
        <w:rPr>
          <w:rFonts w:cs="Times New Roman" w:ascii="Times New Roman" w:hAnsi="Times New Roman"/>
          <w:sz w:val="24"/>
          <w:szCs w:val="24"/>
        </w:rPr>
        <w:t>at calving will be lower, but the poor condition does not have any effect on the milk yield. This result shows increasing BCS at calving results in increasing milk production.</w:t>
      </w:r>
      <w:r>
        <w:rPr>
          <w:rFonts w:cs="Times New Roman" w:ascii="Times New Roman" w:hAnsi="Times New Roman"/>
          <w:b/>
          <w:bCs/>
          <w:sz w:val="24"/>
          <w:szCs w:val="24"/>
        </w:rPr>
        <w:t xml:space="preserve"> </w:t>
      </w:r>
      <w:r>
        <w:rPr>
          <w:rFonts w:cs="Times New Roman" w:ascii="Times New Roman" w:hAnsi="Times New Roman"/>
          <w:sz w:val="24"/>
          <w:szCs w:val="24"/>
        </w:rPr>
        <w:t xml:space="preserve">However, some literature found out increasing BCS at calving could negatively affect milk yielding </w:t>
      </w:r>
      <w:r>
        <w:fldChar w:fldCharType="begin"/>
      </w:r>
      <w:r>
        <w:rPr>
          <w:sz w:val="24"/>
          <w:szCs w:val="24"/>
          <w:rFonts w:cs="Times New Roman" w:ascii="Times New Roman" w:hAnsi="Times New Roman"/>
        </w:rPr>
        <w:instrText xml:space="preserve">ADDIN ZOTERO_ITEM CSL_CITATION {"citationID":"r3rjkB5e","properties":{"formattedCitation":"(Waltner et al., 1993)","plainCitation":"(Waltner et al., 1993)","noteIndex":0},"citationItems":[{"id":377,"uris":["http://zotero.org/users/10179799/items/NXDD6X3R"],"itemData":{"id":377,"type":"article-journal","abstract":"Practical relationships were determined between milk production, health, and reproduction with the amount and use of body fat in high producing lactating Holstein dairy cattle. Approximately 350 cows and heifers &gt;15 mo of age in a high producing herd were assigned body condition scores at monthly intervals for 24 mo. Production of 305-d FCM averaged 9541kg (range 8826 to 10,818kg). Body condition score at each of four calvings at 30, 60, 90, 120, and 305 DIM in each parity and loss in score in each lactation were summarized. Multiple regression related scores to milk and milk fat production, reproduction, and disease variables within and among lactations. No difference in score occurred at calving or at dry-off among parities. The range of body condition scores was less than is commonly reported; however, loss of condition increased with increasing parity from .3 in first lactation to .9 body condition score units in lactations ≥4. The body condition score varied quadratically with DIM but, at a given DIM, was not related to the daily milk production on that DIM. Parity had a stronger relationship with milk and milk fat production than did body condition score. However, within lactation, body condition score at calving and the loss of score were related quadratically to milk production. No significant relationships of body condition score to the incidences of pyometra, metritis, retained placenta, cystic ovarian disease, AI per conception, days to first AI, or dystocia existed in this herd.","container-title":"Journal of Dairy Science","DOI":"10.3168/jds.S0022-0302(93)77679-1","ISSN":"0022-0302","issue":"11","journalAbbreviation":"Journal of Dairy Science","language":"en","page":"3410-3419","source":"ScienceDirect","title":"Relationships of Body Condition Score to Production Variables in High Producing Holstein Dairy Cattle1","volume":"76","author":[{"family":"Waltner","given":"S. S."},{"family":"McNamara","given":"J. P."},{"family":"Hillers","given":"J. K."}],"issued":{"date-parts":[["1993",11,1]]}}}],"schema":"https://github.com/citation-style-language/schema/raw/master/csl-citation.json"}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(Waltner et al., 1993)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and sustaining production periods </w:t>
      </w:r>
      <w:r>
        <w:fldChar w:fldCharType="begin"/>
      </w:r>
      <w:r>
        <w:rPr>
          <w:sz w:val="24"/>
          <w:szCs w:val="24"/>
          <w:rFonts w:cs="Times New Roman" w:ascii="Times New Roman" w:hAnsi="Times New Roman"/>
        </w:rPr>
        <w:instrText xml:space="preserve">ADDIN ZOTERO_ITEM CSL_CITATION {"citationID":"5srvkr2s","properties":{"formattedCitation":"(Berry et al., 2007)","plainCitation":"(Berry et al., 2007)","noteIndex":0},"citationItems":[{"id":397,"uris":["http://zotero.org/users/10179799/items/JMPSZGRY"],"itemData":{"id":397,"type":"article-journal","abstract":"The objective of the present study was to quantify the relationships among body condition score (BCS; scale 1 to 5), live weight (WT) and milk production in Irish Holstein-Friesian spring calving dairy cows. Data were from 66 commercial dairy herds during the years 1999 and 2000. The data consisted of up to 9886 lactations with records for BCS or WT at least once pre-calving, or at calving, nadir or 60 days post-calving. Change in BCS and WT was also calculated between time periods. Mixed models with cow included as a random effect were used to quantify the effect of BCS and WT, as well as change in each trait, on milk yield, milk fat concentration and milk protein concentration. Significant and sometimes curvilinear associations were observed among BCS at calving or nadir and milk production. Total 305-day milk yield was greatest in cows calving at a BCS of 4.25 units. However, cows calving at a BCS of 3.50 units produced only 68 kg less milk than cows calving at a BCS of 4.25 units while cows calving at 3.25 or 3.00 BCS units produced a further 50 and 114 kg less, respectively. Cows that lost more condition in early lactation produced more milk of greater fat and protein concentration, although the trend reversed in cows that lost large amounts of condition post-calving. Milk yield increased with WT although the marginal effect decreased as cows got heavier. Milk fat and protein concentration in early lactation also increased with WT pre-calving, calving and nadir, although WT did not significantly affect average lactation milk fat concentration.","container-title":"Animal: An International Journal of Animal Bioscience","DOI":"10.1017/S1751731107000419","ISSN":"1751-7311","issue":"9","journalAbbreviation":"Animal","language":"eng","note":"PMID: 22444891","page":"1351-1359","source":"PubMed","title":"Body condition score and live-weight effects on milk production in Irish Holstein-Friesian dairy cows","volume":"1","author":[{"family":"Berry","given":"D. P."},{"family":"Buckley","given":"F."},{"family":"Dillon","given":"P."}],"issued":{"date-parts":[["2007",10]]}}}],"schema":"https://github.com/citation-style-language/schema/raw/master/csl-citation.json"}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(Berry et al., 2007)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Therefore, for maximizing cow milk production neither low BCS nor high BCS is important but maintaining ideal body condition. </w:t>
      </w:r>
      <w:r>
        <w:fldChar w:fldCharType="begin"/>
      </w:r>
      <w:r>
        <w:rPr>
          <w:sz w:val="24"/>
          <w:szCs w:val="24"/>
          <w:rFonts w:cs="Times New Roman" w:ascii="Times New Roman" w:hAnsi="Times New Roman"/>
        </w:rPr>
        <w:instrText xml:space="preserve">ADDIN ZOTERO_ITEM CSL_CITATION {"citationID":"fFWxckYJ","properties":{"formattedCitation":"(Roche et al., 2009)","plainCitation":"(Roche et al., 2009)","noteIndex":0},"citationItems":[{"id":592,"uris":["http://zotero.org/users/10179799/items/DWQ6P5JX"],"itemData":{"id":592,"type":"article-journal","container-title":"Journal of Dairy Science","DOI":"10.3168/jds.2009-2431","ISSN":"0022-0302","issue":"12","journalAbbreviation":"Journal of Dairy Science","language":"English","note":"publisher: Elsevier\nPMID: 19923585","page":"5769-5801","source":"www.journalofdairyscience.org","title":"Invited review: Body condition score and its association with dairy cow productivity, health, and welfare","title-short":"Invited review","volume":"92","author":[{"family":"Roche","given":"J. R."},{"family":"Friggens","given":"N. C."},{"family":"Kay","given":"J. K."},{"family":"Fisher","given":"M. W."},{"family":"Stafford","given":"K. J."},{"family":"Berry","given":"D. P."}],"issued":{"date-parts":[["2009",12,1]]}}}],"schema":"https://github.com/citation-style-language/schema/raw/master/csl-citation.json"}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(Roche et al., 2009)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This could be reached with frequent BCS and supplying the correct nutrient to the cow according to the cow’s BCS.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ind w:left="466" w:hanging="300"/>
        <w:rPr>
          <w:rFonts w:ascii="Times New Roman" w:hAnsi="Times New Roman"/>
          <w:sz w:val="24"/>
          <w:szCs w:val="24"/>
        </w:rPr>
      </w:pPr>
      <w:bookmarkStart w:id="23" w:name="_Toc119517275"/>
      <w:bookmarkStart w:id="24" w:name="_Toc116906533"/>
      <w:r>
        <w:rPr>
          <w:rFonts w:ascii="Times New Roman" w:hAnsi="Times New Roman"/>
          <w:sz w:val="24"/>
          <w:szCs w:val="24"/>
        </w:rPr>
        <w:t>2.2.2 Reproduction and BCS</w:t>
      </w:r>
      <w:bookmarkEnd w:id="23"/>
      <w:bookmarkEnd w:id="24"/>
    </w:p>
    <w:p>
      <w:pPr>
        <w:pStyle w:val="Standard"/>
        <w:spacing w:lineRule="auto" w:line="360"/>
        <w:rPr/>
      </w:pPr>
      <w:r>
        <w:rPr>
          <w:rFonts w:cs="Times New Roman" w:ascii="Times New Roman" w:hAnsi="Times New Roman"/>
          <w:sz w:val="24"/>
          <w:szCs w:val="24"/>
        </w:rPr>
        <w:t xml:space="preserve">The reproduction of dairy cows is important because it has a relationship with total farm returns </w:t>
      </w:r>
      <w:r>
        <w:fldChar w:fldCharType="begin"/>
      </w:r>
      <w:r>
        <w:rPr>
          <w:sz w:val="24"/>
          <w:szCs w:val="24"/>
          <w:rFonts w:cs="Times New Roman" w:ascii="Times New Roman" w:hAnsi="Times New Roman"/>
        </w:rPr>
        <w:instrText xml:space="preserve">ADDIN ZOTERO_ITEM CSL_CITATION {"citationID":"FSsVdklw","properties":{"formattedCitation":"(Meadows et al., 2005)","plainCitation":"(Meadows et al., 2005)","noteIndex":0},"citationItems":[{"id":604,"uris":["http://zotero.org/users/10179799/items/8LABV8KA"],"itemData":{"id":604,"type":"article-journal","abstract":"A spreadsheet-based model was developed to estimate the economic effect of varying reproductive performance in dairy herds. Scenarios were created to model an average cow with respect to production, herd lifetime, and reproductive events. Average milk yield per day of life as well as lifetime calf and replacement heifer production were examined. Additional inputs representing milk, feed, semen, calf, and salvage prices were used to calculate net cash flow for each day of herd life for the average cow in a scenario. Economic comparison of different scenarios was accomplished using an equivalent annual cash flow (annuity) methodology. Herd performance measures and prices representative of Ohio dairy herds were used to establish a baseline average cow that had a 160-d calving-to-conception interval [days open (DO)]. Alternative scenarios that differed from baseline in DO, annual culling rate, and feed and milk prices were created to characterize the effects of changes. Under scenario inputs representative of typical Ohio dairy herds, the model indicated that a lower annual culling rate (25%) was preferable to higher annual culling rates (34 or 45%). The model estimated maximum average milk yield per day of life to occur at 110 DO. At 34% annual culling rate, calves and replacement heifers produced per lifetime declined as DO increased; beyond 150 DO, the modeled cow produced less than 1 replacement heifer per lifetime. The model also estimated a loss of $1.37 per cow per year for a 1-d increase in DO beyond 160 d. At 20% higher feed and milk prices, the model estimated a loss of $1.52 per cow per year; at 20% lower feed and milk prices, the model estimated a loss of $1.23 per cow per year. Furthermore, the model suggested that the loss associated with a 1-d increase in DO changed as DO changed. Using baseline inputs, the model calculated losses for a 1-d increase of $0.44 per cow per year at 130 DO and $1.71 per cow per year at 190 DO. The nonuniform nature of the cost of additional DO is important to veterinarians and producers. The implication is that inefficient reproduction becomes marginally more costly to producers as performance declines and warrants increased attention. Conversely, marginal benefits of improved reproduction decrease as performance improves. Herds with strong reproductive performance have less opportunity to capture economic benefits of improvement.","container-title":"Journal of Dairy Science","DOI":"10.3168/jds.S0022-0302(05)72791-0","ISSN":"0022-0302","issue":"3","journalAbbreviation":"Journal of Dairy Science","language":"en","page":"1244-1254","source":"ScienceDirect","title":"A Spreadsheet-Based Model Demonstrating the Nonuniform Economic Effects of Varying Reproductive Performance in Ohio Dairy Herds","volume":"88","author":[{"family":"Meadows","given":"C."},{"family":"Rajala-Schultz","given":"P. J."},{"family":"Frazer","given":"G. S."}],"issued":{"date-parts":[["2005",3,1]]}}}],"schema":"https://github.com/citation-style-language/schema/raw/master/csl-citation.json"}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(Meadows et al., 2005)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 returns of dairy farms mostly drive from the milk-yielding of cows and producing a calf. Therefore, increasing reproductive performance is associated with increasing calving frequency, and decreasing open day improve the herd’s economic net returns </w:t>
      </w:r>
      <w:r>
        <w:fldChar w:fldCharType="begin"/>
      </w:r>
      <w:r>
        <w:rPr>
          <w:sz w:val="24"/>
          <w:szCs w:val="24"/>
          <w:rFonts w:cs="Times New Roman" w:ascii="Times New Roman" w:hAnsi="Times New Roman"/>
        </w:rPr>
        <w:instrText xml:space="preserve">ADDIN ZOTERO_ITEM CSL_CITATION {"citationID":"0TBfXHWI","properties":{"formattedCitation":"(Cabrera, 2014; Galv\\uc0\\u227{}o et al., 2013)","plainCitation":"(Cabrera, 2014; Galvão et al., 2013)","noteIndex":0},"citationItems":[{"id":619,"uris":["http://zotero.org/users/10179799/items/L4BCQG6E"],"itemData":{"id":619,"type":"article-journal","abstract":"The objective of this review paper was to summarise the latest findings in dairy cattle reproductive economics with an emphasis on high yielding, confined total mixed ration systems. The economic gain increases as the reproductive efficiency improves. These increments follow the law of diminishing returns, but are still positive even at high reproductive performance. Reproductive improvement results in higher milk productivity and, therefore, higher milk income over feed cost, more calf sales and lower culling and breeding expenses. Most high-yielding herds in the United States use a combination of timed artificial insemination (TAI) and oestrous detection (OD) reproductive programme. The ratio of achievable pregnancies between OD and TAI determines the economic value difference between both and their combinations. Nonetheless, complex interactions between reproductive programme, herd relative milk yield, and type of reproductive programme are reported. For example, higher herd relative milk yield would favour programme relying more on TAI. In addition, improved reproductive efficiency produces extra replacements. The availability of additional replacements could allow more aggressive culling policies (e.g. less services for non-pregnant cows) to balance on-farm supply and demand of replacements. Balancing heifer replacement availability in an efficient reproductive programme brings additional economic benefits. New technologies such as the use of earlier chemical tests for pregnancy diagnosis could be economically effective depending on the goals and characteristics of the farm. Opportunities for individual cow reproductive management within defined reproductive programme exist. These decisions would be based on economic metrics derived from the value of a cow such as the value of a new pregnancy, the cost of a pregnancy loss, or the cost of an extra day open.","container-title":"animal","DOI":"10.1017/S1751731114000512","ISSN":"1751-7311, 1751-732X","issue":"s1","language":"en","note":"publisher: Cambridge University Press","page":"211-221","source":"Cambridge University Press","title":"Economics of fertility in high-yielding dairy cows on confined TMR systems","volume":"8","author":[{"family":"Cabrera","given":"V. E."}],"issued":{"date-parts":[["2014",5]]}}},{"id":622,"uris":["http://zotero.org/users/10179799/items/RFHBTKRM"],"itemData":{"id":622,"type":"article-journal","abstract":"The objective of this study was to compare the economic outcome of reproductive programs using estrus detection (ED), timed artificial insemination (TAI), or a combination of both (TAI-ED) using a stochastic dynamic Monte-Carlo simulation model. Programs evaluated were (1) ED only; (2) TAI: Presynch-Ovsynch for first AI, and Ovsynch for resynchronization of open cows at 32 d after AI; (3) TAI-ED: Presynch-Ovsynch for first AI, but cows underwent ED and AI after first AI, and cows diagnosed open 32 d after AI were resynchronized using Ovsynch. Evaluated were the effect of ED rate (40 vs. 60%; ED40 or ED60), accuracy of estrus detection (85 vs. 95%), compliance with the timed AI protocol (85 vs. 95%), and milk price ($0.33 vs. 0.44/kg). Conception rate to first service was set at 33.9% and then decreased by 2.6% for every subsequent service. Abortion was set at 11.3%. Cows were not AI after 366 d in milk, and open cows were culled after 450 d in milk. Culled cows were immediately replaced. Herd size was maintained at 1,000 cows, and the model accounted for all incomes and costs. Simulation was performed until steady state was reached (3,000 d), and then average daily values for the subsequent 2,000 d were used to calculate profit/cow per year. Net daily value was calculated by subtracting the costs (replacement, feeding, breeding, and other costs) from the daily income (milk sales, cow sales, and calf sales). The ED40 models resulted in greater profits than the TAI-85 model but lower profits than the TAI-95 model. Both ED60 models resulted in greater profits than the TAI-95 model. Combining TAI and ED increased profits within each level of accuracy or compliance. Adding TAI to ED would increase overall profit/cow per year by $46.8 to $74.7 with 40% ED, and by $8.9 to $30.5 with 60% ED. Adding ED to TAI would increase profit/cow per year by $64.2 to $99.4 with 85% compliance and by $31.8 to $59.7 with 95% compliance. Although combining TAI and ED increased profits within each level of accuracy or compliance, when evaluated separately, ED60 with 95% accuracy or TAI with 95% compliance were as profitable as or more profitable than TAI-ED with low ED, accuracy, or compliance. Therefore, producers can improve their profits by combining TAI and ED as reproductive management; however, if a herd can achieve high ED with high accuracy or have high compliance with injections, using only ED or TAI might be more profitable than trying to do both.","container-title":"Journal of Dairy Science","DOI":"10.3168/jds.2012-5982","ISSN":"1525-3198","issue":"4","journalAbbreviation":"J Dairy Sci","language":"eng","note":"PMID: 23415521","page":"2681-2693","source":"PubMed","title":"Economic comparison of reproductive programs for dairy herds using estrus detection, timed artificial insemination, or a combination","volume":"96","author":[{"family":"Galvão","given":"K. N."},{"family":"Federico","given":"P."},{"family":"De Vries","given":"A."},{"family":"Schuenemann","given":"G. M."}],"issued":{"date-parts":[["2013",4]]}}}],"schema":"https://github.com/citation-style-language/schema/raw/master/csl-citation.json"}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(Cabrera, 2014; Galvão et al., 2013)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As cow reproductive performance has a strong relationship with the nutritional, and energy balance of the cow </w:t>
      </w:r>
      <w:r>
        <w:fldChar w:fldCharType="begin"/>
      </w:r>
      <w:r>
        <w:rPr>
          <w:sz w:val="24"/>
          <w:szCs w:val="24"/>
          <w:rFonts w:cs="Times New Roman" w:ascii="Times New Roman" w:hAnsi="Times New Roman"/>
        </w:rPr>
        <w:instrText xml:space="preserve">ADDIN ZOTERO_ITEM CSL_CITATION {"citationID":"ksBOXTze","properties":{"formattedCitation":"(Wathes et al., 2007)","plainCitation":"(Wathes et al., 2007)","noteIndex":0},"citationItems":[{"id":632,"uris":["http://zotero.org/users/10179799/items/DULGM5XX"],"itemData":{"id":632,"type":"article-journal","abstract":"The peripartum period is of critical importance to subsequent health and fertility. Most cows enter a state of negative energy balance (NEB) associated with many metabolic changes which have carry over effects on the resumption and normality of estrous cyclicity and the success of subsequent inseminations. A dataset on 500 lactations explored the relationships between metabolic traits measured before and after calving with fertility. Stepwise multiple regression analysis showed that longer calving to conception intervals were associated with altered profiles of IGF-I, urea and body condition score. These relationships between metabolic profiles and fertility differed between first lactation cows (which are still growing but produce less milk) and mature animals. Early postpartum the liver undergoes extensive biochemical and morphological modifications to adapt to NEB, the uterus is extensively remodeled and must clear bacterial infections, and the ovary must resume ovulatory cycles. RNA isolated from liver and uterine tissues harvested 2 weeks postpartum from cows in mild (MNEB) and severe (SNEB) energy balance was used to screen the Affymetrix 23K bovine microarray. In liver, SNEB resulted in differential expression of key genes involved in lipid catabolism, gluconeogenesis, and the synthesis and stability of IGF-I. This was accompanied by reduced systemic concentrations of IGF-I which is likely to impact on ovarian function and early embryo development. Within endometrium, cows in SNEB showed histological evidence for higher levels of inflammation and the microarray analysis identified groups of differentially expressed genes involved in tissue remodeling and immune response. This may delay uterine repair after calving, likely contributing to the observed reduction in fertility.","collection-title":"Proceedings of the International Conference on Farm Animal Reproduction","container-title":"Theriogenology","DOI":"10.1016/j.theriogenology.2007.04.006","ISSN":"0093-691X","journalAbbreviation":"Theriogenology","language":"en","page":"S232-S241","source":"ScienceDirect","title":"Influence of negative energy balance on cyclicity and fertility in the high producing dairy cow","volume":"68","author":[{"family":"Wathes","given":"D. C."},{"family":"Fenwick","given":"M."},{"family":"Cheng","given":"Z."},{"family":"Bourne","given":"N."},{"family":"Llewellyn","given":"S."},{"family":"Morris","given":"D. G."},{"family":"Kenny","given":"D."},{"family":"Murphy","given":"J."},{"family":"Fitzpatrick","given":"R."}],"issued":{"date-parts":[["2007",9,1]]}}}],"schema":"https://github.com/citation-style-language/schema/raw/master/csl-citation.json"}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(Wathes et al., 2007)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the researchers</w:t>
      </w:r>
      <w:r>
        <w:fldChar w:fldCharType="begin"/>
      </w:r>
      <w:r>
        <w:rPr>
          <w:sz w:val="24"/>
          <w:szCs w:val="24"/>
          <w:rFonts w:cs="Times New Roman" w:ascii="Times New Roman" w:hAnsi="Times New Roman"/>
        </w:rPr>
        <w:instrText xml:space="preserve">ADDIN ZOTERO_ITEM CSL_CITATION {"citationID":"hTnyOKJp","properties":{"formattedCitation":"(Gillund et al., 2001; Hoedemaker et al., 2009; Kim &amp; Suh, 2003)","plainCitation":"(Gillund et al., 2001; Hoedemaker et al., 2009; Kim &amp; Suh, 2003)","noteIndex":0},"citationItems":[{"id":454,"uris":["http://zotero.org/users/10179799/items/IQMKMDKH"],"itemData":{"id":454,"type":"article-journal","abstract":"The relationships between body condition score (BCS) and ketosis, and between BCS and reproductive performance in 732 moderate yielding, dual-purpose cows were studied. The cows were of the breed Norwegian Cattle. Farms with tie-stall barns and a history of high ketosis incidence were chosen for the study. Sixteen assessors visited the farms monthly and the same assessor assigned a BCS to each cow once a month. A BCS of 3.5 or higher at calving was associated with increased risk for ketosis. Cows that subsequently developed ketosis had higher BCS than healthy cows before the disease was diagnosed, and they lost more body condition than did the latter after ketosis had occurred. Summer calving cows and primiparous cows showed the lowest risk of ketosis. A history of ketosis before first service decreased the likelihood of conception to that service. Loss in body condition during the postpartum period was associated with decreased likelihood of conception to first service, prolonged calving to conception intervals and increased number of artificial inseminations per conception. Reproductive performance was not associated with BCS at calving. We concluded that BCS is a useful method of monitoring relations among nutritional management, reproduction, and ketosis in moderate yielding dual-purpose cows.","container-title":"Journal of Dairy Science","DOI":"10.3168/jds.S0022-0302(01)70170-1","ISSN":"0022-0302","issue":"6","journalAbbreviation":"J Dairy Sci","language":"eng","note":"PMID: 11417697","page":"1390-1396","source":"PubMed","title":"Body condition related to ketosis and reproductive performance in Norwegian dairy cows","volume":"84","author":[{"family":"Gillund","given":"P."},{"family":"Reksen","given":"O."},{"family":"Gröhn","given":"Y. T."},{"family":"Karlberg","given":"K."}],"issued":{"date-parts":[["2001",6]]}}},{"id":452,"uris":["http://zotero.org/users/10179799/items/R7A3KNC8"],"itemData":{"id":452,"type":"article-journal","abstract":"The effects of body condition score (BCS) change and status ante- and postpartum (pp) on health and reproductive performance in 234 German Holstein cows from eight dairy farms were evaluated. BCS was determined from 6 weeks antepartum until 20 weeks pp in 2-week intervals. Three and 5 weeks pp progesterone concentrations in blood serum were determined to detect the presence of luteal tissue as an indicator of cyclicity. The incidence of various diseases, percent cycling cows, reproductive measures and culling rate were assessed. Data were subjected to logistic regression to account for possible herd and lactation number effects. Cows with a low BCS status (&lt;3.0) at calving and during early lactation (4-10 weeks pp) were at a higher risk of suffering from lameness (OR 2.9-9.4), not being cycling at 3 and/or 5 weeks pp (OR 2.24-3.99) and being culled (OR 2.56-2.79) than cows in better body condition (&gt; or =3.0) In addition, cows with a low BCS status at parturition were at a higher risk of developing endometritis (OR 2.95) and becoming pregnant later than 105 days pp (OR 5.92) than cows with a BCS &gt; or = 3.0. At 10 weeks pp, the risk of dystocia (OR 4.10) or retained placenta (OR 2.78) at the preceding calving and not being pregnant at 200 days pp (OR 2.42) was higher in cows with a BCS &lt; 3.0 than with a BCS &gt; or = 3.0. Cows with no BCS loss antepartum were more likely to have an interval from calving to first artificial insemination of &lt;80 days and &lt;105 days open, to be cycling at 3 and 5 weeks pp and to be pregnant at 200 days pp than cows with a BCS loss of &gt;0.25 (OR 2.44-6.67). Furthermore, cows with no BCS loss from calving to 4 weeks pp had a lower risk of suffering from displaced abomasum than cows with a slight or a severe BCS loss (OR 0.09-0.07 respectively). In conclusion, our results suggest that body condition loss during the antepartal period affected BCS status at parturition and to a certain extent during lactation which was linked to a higher incidence of reproductive disorders and lameness, a higher culling rate and lower reproductive performance.","container-title":"Reproduction in Domestic Animals = Zuchthygiene","DOI":"10.1111/j.1439-0531.2007.00992.x","ISSN":"1439-0531","issue":"2","journalAbbreviation":"Reprod Domest Anim","language":"eng","note":"PMID: 18564311","page":"167-173","source":"PubMed","title":"Body condition change ante- and postpartum, health and reproductive performance in German Holstein cows","volume":"44","author":[{"family":"Hoedemaker","given":"M."},{"family":"Prange","given":"D."},{"family":"Gundelach","given":"Y."}],"issued":{"date-parts":[["2009",4]]}}},{"id":653,"uris":["http://zotero.org/users/10179799/items/XPGPMFSJ"],"itemData":{"id":653,"type":"article-journal","abstract":"We investigated the effect of body condition loss from the dry to near calving periods on the subsequent body condition change, the occurrence of postpartum diseases, the serum metabolic parameters total cholesterol, triglyceride, glucose, and urea nitrogen and the number of days to first breeding after calving in Holstein dairy cows. Body condition scoring (using a 5-point scale with quarter-point divisions) was performed on 67 pregnant Holstein dairy cows. Cows were scored once for body condition during the dry period (prepartum day 35 +/- 16), near calving (postpartum day 5 +/- 4), and subsequently at months 1 (+/- day 4), 2 (+/- day 5), 3 (+/- day 5), and 4 (+/- day 4) of lactation. At the same time, blood samples were collected to evaluate serum total cholesterol, triglyceride, glucose and urea nitrogen concentrations. Cows were categorized based on body condition loss from the dry to near calving periods into two groups: the moderate condition loss group (0-0.75 points, n=41), or the marked condition loss group (1.0-1.5 points, n=26). Regular reproductive health examination was conducted by the same investigator once a week. The marked condition loss group lost more body condition (P&lt;0.01) than the moderate condition loss group consistently until month 1 of lactation. The recovery of body condition in the marked condition loss group was more delayed (P&lt;0.01) than in the moderate condition loss group from months 1 to 4 of lactation. The occurrence of metritis and metabolic diseases (including abomasal displacement, milk fever, ketosis) was greater (P&lt;0.01) in the marked condition loss group (62 and 23%) than in the moderate condition loss group (27 and 2%), respectively. The total cholesterol concentration was lower (P&lt;0.05) in the marked condition loss group (167 +/- 5.3 mg/dl) than in the moderate condition loss group (183 +/- 5.8 mg/dl) at month 1 of lactation, however, the cholesterol levels at the other periods were not different (P&gt;0.05) between the two groups. The triglyceride, glucose, and urea nitrogen concentrations were not different (P&gt;0.05) from the dry period to month 4 of lactation between the two groups. The number of days to first breeding after calving was longer (P&lt;0.05) in the marked condition loss group (103 +/- 7.8 day) than in the moderate condition loss group (87 +/- 5.3 day). We conclude that marked body condition loss from the dry to near calving periods results in the increased occurrence of postpartum metabolic and reproductive diseases, decreased serum total cholesterol concentrations at month 1 of lactation and a longer interval to first breeding after calving in Holstein dairy cows, probably due to the more severe energy deficit reflected by unfavorable body condition score change during early lactation.","container-title":"Theriogenology","DOI":"10.1016/s0093-691x(03)00135-3","ISSN":"0093-691X","issue":"8","journalAbbreviation":"Theriogenology","language":"eng","note":"PMID: 14519466","page":"1445-1456","source":"PubMed","title":"Effect of the amount of body condition loss from the dry to near calving periods on the subsequent body condition change, occurrence of postpartum diseases, metabolic parameters and reproductive performance in Holstein dairy cows","volume":"60","author":[{"family":"Kim","given":"Ill-Hwa"},{"family":"Suh","given":"Gook-Hyun"}],"issued":{"date-parts":[["2003",11]]}}}],"schema":"https://github.com/citation-style-language/schema/raw/master/csl-citation.json"}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(Gillund et al., 2001; Hoedemaker et al., 2009; Kim &amp; Suh, 2003)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studied the relationship between reproductive performance and BCS for improving cow management.</w:t>
      </w:r>
    </w:p>
    <w:p>
      <w:pPr>
        <w:pStyle w:val="Standard"/>
        <w:spacing w:lineRule="auto" w:line="360"/>
        <w:rPr/>
      </w:pPr>
      <w:r>
        <w:rPr>
          <w:rFonts w:cs="Times New Roman" w:ascii="Times New Roman" w:hAnsi="Times New Roman"/>
          <w:sz w:val="24"/>
          <w:szCs w:val="24"/>
        </w:rPr>
        <w:t xml:space="preserve">The time to first ovulation after recovery of the uterus of the cow is highly related to negative energy balance as at the early lactation, the cow utilizes a massive amount of tissue and it is overcome the resumption activity of reproductive organs </w:t>
      </w:r>
      <w:r>
        <w:fldChar w:fldCharType="begin"/>
      </w:r>
      <w:r>
        <w:rPr>
          <w:sz w:val="24"/>
          <w:szCs w:val="24"/>
          <w:rFonts w:cs="Times New Roman" w:ascii="Times New Roman" w:hAnsi="Times New Roman"/>
        </w:rPr>
        <w:instrText xml:space="preserve">ADDIN ZOTERO_ITEM CSL_CITATION {"citationID":"NdXmf63K","properties":{"formattedCitation":"(Wathes et al., 2007)","plainCitation":"(Wathes et al., 2007)","noteIndex":0},"citationItems":[{"id":632,"uris":["http://zotero.org/users/10179799/items/DULGM5XX"],"itemData":{"id":632,"type":"article-journal","abstract":"The peripartum period is of critical importance to subsequent health and fertility. Most cows enter a state of negative energy balance (NEB) associated with many metabolic changes which have carry over effects on the resumption and normality of estrous cyclicity and the success of subsequent inseminations. A dataset on 500 lactations explored the relationships between metabolic traits measured before and after calving with fertility. Stepwise multiple regression analysis showed that longer calving to conception intervals were associated with altered profiles of IGF-I, urea and body condition score. These relationships between metabolic profiles and fertility differed between first lactation cows (which are still growing but produce less milk) and mature animals. Early postpartum the liver undergoes extensive biochemical and morphological modifications to adapt to NEB, the uterus is extensively remodeled and must clear bacterial infections, and the ovary must resume ovulatory cycles. RNA isolated from liver and uterine tissues harvested 2 weeks postpartum from cows in mild (MNEB) and severe (SNEB) energy balance was used to screen the Affymetrix 23K bovine microarray. In liver, SNEB resulted in differential expression of key genes involved in lipid catabolism, gluconeogenesis, and the synthesis and stability of IGF-I. This was accompanied by reduced systemic concentrations of IGF-I which is likely to impact on ovarian function and early embryo development. Within endometrium, cows in SNEB showed histological evidence for higher levels of inflammation and the microarray analysis identified groups of differentially expressed genes involved in tissue remodeling and immune response. This may delay uterine repair after calving, likely contributing to the observed reduction in fertility.","collection-title":"Proceedings of the International Conference on Farm Animal Reproduction","container-title":"Theriogenology","DOI":"10.1016/j.theriogenology.2007.04.006","ISSN":"0093-691X","journalAbbreviation":"Theriogenology","language":"en","page":"S232-S241","source":"ScienceDirect","title":"Influence of negative energy balance on cyclicity and fertility in the high producing dairy cow","volume":"68","author":[{"family":"Wathes","given":"D. C."},{"family":"Fenwick","given":"M."},{"family":"Cheng","given":"Z."},{"family":"Bourne","given":"N."},{"family":"Llewellyn","given":"S."},{"family":"Morris","given":"D. G."},{"family":"Kenny","given":"D."},{"family":"Murphy","given":"J."},{"family":"Fitzpatrick","given":"R."}],"issued":{"date-parts":[["2007",9,1]]}}}],"schema":"https://github.com/citation-style-language/schema/raw/master/csl-citation.json"}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(Wathes et al., 2007)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Therefore, those cows that had a strong negative balance at the early lactation showed delayed first ovulation. The study of </w:t>
      </w:r>
      <w:r>
        <w:fldChar w:fldCharType="begin"/>
      </w:r>
      <w:r>
        <w:rPr>
          <w:sz w:val="24"/>
          <w:szCs w:val="24"/>
          <w:rFonts w:cs="Times New Roman" w:ascii="Times New Roman" w:hAnsi="Times New Roman"/>
        </w:rPr>
        <w:instrText xml:space="preserve">ADDIN ZOTERO_ITEM CSL_CITATION {"citationID":"rl3w0C1K","properties":{"formattedCitation":"(Butler &amp; Smith, 1989)","plainCitation":"(Butler &amp; Smith, 1989)","dontUpdate":true,"noteIndex":0},"citationItems":[{"id":638,"uris":["http://zotero.org/users/10179799/items/G4W4LY6D"],"itemData":{"id":638,"type":"article-journal","abstract":"Genetic improvement of dairy cows has markedly increased milk yield over the last three decades. Increased production has been associated with reduced conception rates (66% in 1951 versus 40 to 50% since 1975). Because conception rate in dairy heifers has remained higher, the metabolic demands of higher production may be related to the decline in reproductive performance in cows. During early lactation, increasing dietary intake fails to keep pace with rising milk production. The resultant negative energy balance and rate of mobilization of body reserves appear directly related to the postpartum interval to first ovulation and lower conception rate. Delays in the onset of normal ovarian activity, thus limiting the number of estrous cycles before breeding, may account for the observed decrease in fertility. Negative energy balance probably acts similarly to undernutrition and may manifest in delayed ovarian activity by impinging on pulsatile secretion of LH. Lower availability of glucose and insulin may also decrease LH pulsatility or limit ovarian responsiveness to gonadotropins. Alternatively, release of endogenous opioids in association with increasing feed intake or other lactational hormone responses may provide neural or pituitary inhibition of the pulsatile LH production that is requisite for ovarian follicular development.","container-title":"Journal of Dairy Science","DOI":"10.3168/jds.S0022-0302(89)79169-4","ISSN":"0022-0302","issue":"3","journalAbbreviation":"J Dairy Sci","language":"eng","note":"PMID: 2654227","page":"767-783","source":"PubMed","title":"Interrelationships between energy balance and postpartum reproductive function in dairy cattle","volume":"72","author":[{"family":"Butler","given":"W. R."},{"family":"Smith","given":"R. D."}],"issued":{"date-parts":[["1989",3]]}}}],"schema":"https://github.com/citation-style-language/schema/raw/master/csl-citation.json"}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Butler &amp; Smith (1989)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compared the cow that lost more than 1 condition score and lost less than 1 condition score at early lactation. They observed in the cow that lost more than 1 condition score needed significantly more days to first ovulation. Another study in Japan had a similar result, the cow that had delayed first ovulation showed lower BCS at 5,7,9,11 weeks of post-calving than the cow that had a regular ovulation interval </w:t>
      </w:r>
      <w:r>
        <w:fldChar w:fldCharType="begin"/>
      </w:r>
      <w:r>
        <w:rPr>
          <w:sz w:val="24"/>
          <w:szCs w:val="24"/>
          <w:rFonts w:cs="Times New Roman" w:ascii="Times New Roman" w:hAnsi="Times New Roman"/>
        </w:rPr>
        <w:instrText xml:space="preserve">ADDIN ZOTERO_ITEM CSL_CITATION {"citationID":"on1fCERS","properties":{"formattedCitation":"(Shrestha et al., 2005)","plainCitation":"(Shrestha et al., 2005)","noteIndex":0},"citationItems":[{"id":641,"uris":["http://zotero.org/users/10179799/items/VTLUGF2M"],"itemData":{"id":641,"type":"article-journal","abstract":"The objective of this study was to investigate the relationships among body condition score (BCS), body weight and plasma metabolite concentrations, and resumption of ovarian cycles postpartum in high-producing dairy cows in a subtropical region in Japan. The study was conducted between May 2001 and January 2003 in a commercial dairy farm in Hiroshima. Cows were kept in free-stall barns with sawdust and wood shavings for bedding, and fed a total mixed ration consisting of alfalfa, timothy and oat hay, corn, tofu ground-wet, beet pulp, cottonseed and soybean. Milk samples were collected twice weekly from 2 to 11 weeks postpartum, and progesterone concentrations in skim milk were determined by ELISA. At 8 and 2 weeks before calving and 3, 5, 7, 9, and 11 weeks after calving, both BCS and body weights were determined and blood samples were collected to determine plasma concentrations of total cholesterol (T-cholesterol), non-esterified fatty acids (NEFA), total protein, and urea nitrogen. The average 305 days milk yield was 10,422 kg. Out of 110 cows, 44.5% had normal resumption (ovulation occurred &lt; or =45 days after calving, followed by regular ovarian cycles), 33.6% had a prolonged luteal phase (luteal activity &gt;20 days), 12.7% had delayed first ovulation (no ovulation until &lt; or =45 days after calving), 4.6% had a short luteal phase (luteal activity &lt;10 days, except in the first cycle), and the remaining 4.6% had cessation of cyclicity (no luteal activity &gt; or =14 days between cycles). The BCS of cows with delayed first ovulation were lower than the BCS of cows with normal resumption and prolonged luteal phase at 5 weeks (2.9+/-0.1 versus 3.1+/-0.1 and 3.2+/-0.1; P&lt;0.05), 7 weeks (2.8+/-0.1 versus 3.1+/-0.1 and 3.2+/-0.1; P&lt;0.01), 9 weeks (2.7+/-0.1 versus 3.0+/-0.1 and 3.2+/-0.1; P&lt;0.01) and 11 weeks (2.6+/-0.1 versus 3.0+/-0.1 and 3.2+/-0.1; P&lt;0.01) after calving. None of the plasma parameters differed (P&gt;0.05) among different groups of cows. Cows loosing &gt; or =1 unit BCS after calving had a prolonged interval to commencement of luteal activity, and were at greater risk of having delayed first ovulation. Poor postpartum nutritional status was associated with delayed first ovulation postpartum. Regular monitoring of BCS before and after calving would be useful in nutritional management, and help in preventing delayed first ovulation in high-producing dairy cows.","container-title":"Theriogenology","DOI":"10.1016/j.theriogenology.2004.12.007","ISSN":"0093-691X","issue":"4","journalAbbreviation":"Theriogenology","language":"eng","note":"PMID: 16054491","page":"855-866","source":"PubMed","title":"Relationships between body condition score, body weight, and some nutritional parameters in plasma and resumption of ovarian cyclicity postpartum during pre-service period in high-producing dairy cows in a subtropical region in Japan","volume":"64","author":[{"family":"Shrestha","given":"Hemanta Kumar"},{"family":"Nakao","given":"Toshihiko"},{"family":"Suzuki","given":"Toshihiko"},{"family":"Akita","given":"Masashi"},{"family":"Higaki","given":"Tsuneo"}],"issued":{"date-parts":[["2005",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(Shrestha et al., 2005)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Standard"/>
        <w:spacing w:lineRule="auto" w:line="360"/>
        <w:rPr/>
      </w:pPr>
      <w:r>
        <w:rPr>
          <w:rFonts w:cs="Times New Roman" w:ascii="Times New Roman" w:hAnsi="Times New Roman"/>
          <w:sz w:val="24"/>
          <w:szCs w:val="24"/>
        </w:rPr>
        <w:t xml:space="preserve">Negative energy balance at early lactation effect on day to estrus as well. According to Butler and Smith (1989), the cow that lost more than 1 condition score needed significantly more days to the first estrus. Furthermore, it affects diestrus as well. The study of </w:t>
      </w:r>
      <w:r>
        <w:fldChar w:fldCharType="begin"/>
      </w:r>
      <w:r>
        <w:rPr>
          <w:sz w:val="24"/>
          <w:szCs w:val="24"/>
          <w:rFonts w:cs="Times New Roman" w:ascii="Times New Roman" w:hAnsi="Times New Roman"/>
        </w:rPr>
        <w:instrText xml:space="preserve">ADDIN ZOTERO_ITEM CSL_CITATION {"citationID":"7mHTGUla","properties":{"formattedCitation":"(Villa-Godoy et al., 1990)","plainCitation":"(Villa-Godoy et al., 1990)","dontUpdate":true,"noteIndex":0},"citationItems":[{"id":643,"uris":["http://zotero.org/users/10179799/items/2D8MB5TB"],"itemData":{"id":643,"type":"article-journal","abstract":"The objective was to determine effects of energy balance and body condition on estrous behavior and estrous cycles in Holstein heifers. Before the experiment heifers were fed so body condition remained moderate or they became fat. During the 2 x 2 factorial experiment, moderate and fat heifers were in positive or negative energy balance. Heifers were fed individually twice daily, and energy balance was calculated daily. Heifers were observed for 30 min every 3 h, and all standing and mounting events were recorded for three consecutive estrous cycles. When progesterone in serum was less than 1 ng/ml, standing and mounting activity were profiled. Area, peak, and duration of activity profiles were examined among groups of heifers. Negative energy balance or fat body condition did not reduce peak or duration of estrous behavior and thus did not reduce detectability of estrus. Onset of diestrus was delayed in heifers that were fat and in negative energy balance relative to other heifers. We suggest that fat body condition, coincident with negative energy balance, may reduce accuracy of timing artificial insemination relative to ovulation and may consequently reduce fertility in cattle.","container-title":"Journal of Dairy Science","DOI":"10.3168/jds.S0022-0302(90)78961-8","ISSN":"0022-0302","issue":"10","journalAbbreviation":"J Dairy Sci","language":"eng","note":"PMID: 2283406","page":"2759-2765","source":"PubMed","title":"Influence of energy balance and body condition on estrus and estrous cycles in Holstein heifers","volume":"73","author":[{"family":"Villa-Godoy","given":"A."},{"family":"Hughes","given":"T. L."},{"family":"Emery","given":"R. S."},{"family":"Stanisiewski","given":"E. P."},{"family":"Fogwell","given":"R. L."}],"issued":{"date-parts":[["1990",10]]}}}],"schema":"https://github.com/citation-style-language/schema/raw/master/csl-citation.json"}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Villa-Godoy et al. (1990)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demonstrates the delay of diestrus in heifer that had a negative energy balance. Those researchers suggested that delay of estrus and diestrus related to negative energy balance could reduce the accuracy of insemination timing which results in a decrease in reproductive performance.</w:t>
      </w:r>
    </w:p>
    <w:p>
      <w:pPr>
        <w:pStyle w:val="Standard"/>
        <w:spacing w:lineRule="auto" w:line="360"/>
        <w:rPr/>
      </w:pPr>
      <w:r>
        <w:rPr>
          <w:rFonts w:cs="Times New Roman" w:ascii="Times New Roman" w:hAnsi="Times New Roman"/>
          <w:sz w:val="24"/>
          <w:szCs w:val="24"/>
        </w:rPr>
        <w:t xml:space="preserve">The detection of estrus leads to the insemination of the cow. Consequently, the delay of estrus results in a delay of service, and insemination. In the study of </w:t>
      </w:r>
      <w:r>
        <w:fldChar w:fldCharType="begin"/>
      </w:r>
      <w:r>
        <w:rPr>
          <w:sz w:val="24"/>
          <w:szCs w:val="24"/>
          <w:rFonts w:cs="Times New Roman" w:ascii="Times New Roman" w:hAnsi="Times New Roman"/>
        </w:rPr>
        <w:instrText xml:space="preserve">ADDIN ZOTERO_ITEM CSL_CITATION {"citationID":"1sWKFPT0","properties":{"formattedCitation":"(Braun et al., 1987)","plainCitation":"(Braun et al., 1987)","dontUpdate":true,"noteIndex":0},"citationItems":[{"id":488,"uris":["http://zotero.org/users/10179799/items/96J842ZY"],"itemData":{"id":488,"type":"article-journal","abstract":"AGRICULTURAL SCIENCE AND TECHNOLOGY INFORMATION","container-title":"Proceedings ... annual convention - American Association of Bovine Practitioners (USA)","ISSN":"0743-0450","language":"English","source":"agris.fao.org","title":"Importance of body condition scoring in dairy cattle","URL":"https://scholar.google.com/scholar_lookup?title=Importance+of+body+condition+scoring+in+dairy+cattle&amp;author=Braun%2C+R.K.&amp;publication_year=1987","author":[{"family":"Braun","given":"R. K."},{"family":"Donovan","given":"G. A."},{"family":"Tran","given":"T. Q."},{"family":"Mohammed","given":"H. O."},{"family":"Webb","given":"D. W."}],"accessed":{"date-parts":[["2022",10,13]]},"issued":{"date-parts":[["1987"]]}}}],"schema":"https://github.com/citation-style-language/schema/raw/master/csl-citation.json"}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Braun et al. (1987)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 cows with moderate BCS (2.5~3.5, 5 scale system) at calving, prebreeding, and the peak of milk yielding showed significantly fewer days to first serving compared to cows that had higher or lower BCS. The study by </w:t>
      </w:r>
      <w:r>
        <w:fldChar w:fldCharType="begin"/>
      </w:r>
      <w:r>
        <w:rPr>
          <w:sz w:val="24"/>
          <w:szCs w:val="24"/>
          <w:rFonts w:cs="Times New Roman" w:ascii="Times New Roman" w:hAnsi="Times New Roman"/>
        </w:rPr>
        <w:instrText xml:space="preserve">ADDIN ZOTERO_ITEM CSL_CITATION {"citationID":"ZBw7ohOw","properties":{"formattedCitation":"(Kim &amp; Suh, 2003)","plainCitation":"(Kim &amp; Suh, 2003)","dontUpdate":true,"noteIndex":0},"citationItems":[{"id":653,"uris":["http://zotero.org/users/10179799/items/XPGPMFSJ"],"itemData":{"id":653,"type":"article-journal","abstract":"We investigated the effect of body condition loss from the dry to near calving periods on the subsequent body condition change, the occurrence of postpartum diseases, the serum metabolic parameters total cholesterol, triglyceride, glucose, and urea nitrogen and the number of days to first breeding after calving in Holstein dairy cows. Body condition scoring (using a 5-point scale with quarter-point divisions) was performed on 67 pregnant Holstein dairy cows. Cows were scored once for body condition during the dry period (prepartum day 35 +/- 16), near calving (postpartum day 5 +/- 4), and subsequently at months 1 (+/- day 4), 2 (+/- day 5), 3 (+/- day 5), and 4 (+/- day 4) of lactation. At the same time, blood samples were collected to evaluate serum total cholesterol, triglyceride, glucose and urea nitrogen concentrations. Cows were categorized based on body condition loss from the dry to near calving periods into two groups: the moderate condition loss group (0-0.75 points, n=41), or the marked condition loss group (1.0-1.5 points, n=26). Regular reproductive health examination was conducted by the same investigator once a week. The marked condition loss group lost more body condition (P&lt;0.01) than the moderate condition loss group consistently until month 1 of lactation. The recovery of body condition in the marked condition loss group was more delayed (P&lt;0.01) than in the moderate condition loss group from months 1 to 4 of lactation. The occurrence of metritis and metabolic diseases (including abomasal displacement, milk fever, ketosis) was greater (P&lt;0.01) in the marked condition loss group (62 and 23%) than in the moderate condition loss group (27 and 2%), respectively. The total cholesterol concentration was lower (P&lt;0.05) in the marked condition loss group (167 +/- 5.3 mg/dl) than in the moderate condition loss group (183 +/- 5.8 mg/dl) at month 1 of lactation, however, the cholesterol levels at the other periods were not different (P&gt;0.05) between the two groups. The triglyceride, glucose, and urea nitrogen concentrations were not different (P&gt;0.05) from the dry period to month 4 of lactation between the two groups. The number of days to first breeding after calving was longer (P&lt;0.05) in the marked condition loss group (103 +/- 7.8 day) than in the moderate condition loss group (87 +/- 5.3 day). We conclude that marked body condition loss from the dry to near calving periods results in the increased occurrence of postpartum metabolic and reproductive diseases, decreased serum total cholesterol concentrations at month 1 of lactation and a longer interval to first breeding after calving in Holstein dairy cows, probably due to the more severe energy deficit reflected by unfavorable body condition score change during early lactation.","container-title":"Theriogenology","DOI":"10.1016/s0093-691x(03)00135-3","ISSN":"0093-691X","issue":"8","journalAbbreviation":"Theriogenology","language":"eng","note":"PMID: 14519466","page":"1445-1456","source":"PubMed","title":"Effect of the amount of body condition loss from the dry to near calving periods on the subsequent body condition change, occurrence of postpartum diseases, metabolic parameters and reproductive performance in Holstein dairy cows","volume":"60","author":[{"family":"Kim","given":"Ill-Hwa"},{"family":"Suh","given":"Gook-Hyun"}],"issued":{"date-parts":[["2003",11]]}}}],"schema":"https://github.com/citation-style-language/schema/raw/master/csl-citation.json"}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Kim &amp; Suh (2003)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reported that day to the first insemination was significantly longer for those cows that lost more than 1 BCS. A similar result could be observed in a Dutch study that there was a delay in first the insemination that was related to BCS losses.</w:t>
      </w:r>
      <w:r>
        <w:fldChar w:fldCharType="begin"/>
      </w:r>
      <w:r>
        <w:rPr>
          <w:sz w:val="24"/>
          <w:szCs w:val="24"/>
          <w:rFonts w:cs="Times New Roman" w:ascii="Times New Roman" w:hAnsi="Times New Roman"/>
        </w:rPr>
        <w:instrText xml:space="preserve">ADDIN ZOTERO_ITEM CSL_CITATION {"citationID":"F4Z15mWZ","properties":{"formattedCitation":"(Suriyasathaporn et al., 1998)","plainCitation":"(Suriyasathaporn et al., 1998)","noteIndex":0},"citationItems":[{"id":651,"uris":["http://zotero.org/users/10179799/items/HFSZGVIQ"],"itemData":{"id":651,"type":"article-journal","abstract":"The objective of this study was to determine the relationship between body-condition score and postpartum reproductive efficiency in dairy cattle. Data on body-condition score, reproduction, diseases, and production from 1404 lactations of 639 cows, calving between January 1984 and November 1996 on a commercial farm, were used. The Cox proportional-hazards model with time-dependent covariates was used to qualify the relationship between body-condition score on a scale of 1 to 5 and risks of first insemination and pregnancy. Cows with body condition at calving &lt; 3 had lower first-insemination risks. Loss of body-condition score between calving and 45 days after calving was associated with increased days open and days-to-first insemination. Cows with body-condition scores &lt; 2 after Day 45 and before first insemination were less likely to be inseminated and become pregnant compared with cows that had higher body condition. Milk yield, mastitis, lameness, milk fever and genital infection were associated with a reduction in reproductive efficiency. The results indicated that loss of body-condition and actual body-condition scores before conception or first insemination or both can be used as a prognosis for days open and days-to-first insemination in dairy herds.","container-title":"Preventive Veterinary Medicine","DOI":"10.1016/s0167-5877(98)00100-7","ISSN":"0167-5877","issue":"1-4","journalAbbreviation":"Prev Vet Med","language":"eng","note":"PMID: 9879589","page":"159-172","source":"PubMed","title":"A Cox proportional-hazards model with time-dependent covariates to evaluate the relationship between body-condition score and the risks of first insemination and pregnancy in a high-producing dairy herd","volume":"37","author":[{"family":"Suriyasathaporn","given":"W."},{"family":"Nielen","given":"M."},{"family":"Dieleman","given":"S. J."},{"family":"Brand","given":"A."},{"family":"Noordhuizen-Stassen","given":"E. N."},{"family":"Schukken","given":"Y. H."}],"issued":{"date-parts":[["1998",12,1]]}}}],"schema":"https://github.com/citation-style-language/schema/raw/master/csl-citation.json"}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(Suriyasathaporn et al., 1998)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Standard"/>
        <w:spacing w:lineRule="auto" w:line="360"/>
        <w:rPr/>
      </w:pPr>
      <w:r>
        <w:fldChar w:fldCharType="begin"/>
      </w:r>
      <w:r>
        <w:rPr>
          <w:sz w:val="24"/>
          <w:szCs w:val="24"/>
          <w:rFonts w:ascii="Times New Roman" w:hAnsi="Times New Roman"/>
        </w:rPr>
        <w:instrText xml:space="preserve">ADDIN ZOTERO_ITEM CSL_CITATION {"citationID":"fvYJXEVQ","properties":{"formattedCitation":"(Domecq et al., 1997)","plainCitation":"(Domecq et al., 1997)","dontUpdate":true,"noteIndex":0},"citationItems":[{"id":351,"uris":["http://zotero.org/users/10179799/items/X7TMPXPS"],"itemData":{"id":351,"type":"article-journal","abstract":"This study investigated the relationship between body condition and milk yield of dairy cows. Holstein cows (n=779) on a commercial dairy farm were scored for body condition weekly beginning at dry-off and continuing until 120 d of lactation. Multiple linear regression and principal component analysis were used to characterize relationships. Mean body condition scores were 2.77 and 2.66 at dry-off and parturition, respectively. Principal component analysis was used to reduce the collinearity among independent variables, to calculate new parameter estimates, and to rank the relationship of each variable with milk yield. Results indicated that change in body condition during the dry period was ranked first, followed by lactation number, and then body condition score at dry-off for multiparous cows. A one-point increase in body condition score between dry-off and parturition was associated with 545.5kg more milk in the first 120 d of lactation. Each additional point of body condition at dry-off was associated with 300kg less milk at 120 d of lactation. Results suggested that cows that gained condition during the dry period yielded more milk in the first 120 d of lactation and had an accelerated rate of increase in milk yield. The results of this study indicate that body condition score is an important tool for monitoring dairy herds.","container-title":"Journal of Dairy Science","DOI":"10.3168/jds.S0022-0302(97)75917-4","ISSN":"0022-0302","issue":"1","journalAbbreviation":"Journal of Dairy Science","language":"en","page":"101-112","source":"ScienceDirect","title":"Relationship Between Body Condition Scores and Milk Yield in a Large Dairy Herd of High Yielding Holstein Cows1","volume":"80","author":[{"family":"Domecq","given":"J. J."},{"family":"Skidmore","given":"A. L."},{"family":"Lloyd","given":"J. W."},{"family":"Kaneene","given":"J. B."}],"issued":{"date-parts":[["1997",1,1]]}}}],"schema":"https://github.com/citation-style-language/schema/raw/master/csl-citation.json"}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sz w:val="24"/>
        </w:rPr>
        <w:t>Domecq et al. (1997)</w:t>
      </w:r>
      <w:r>
        <w:rPr>
          <w:rFonts w:ascii="Times New Roman" w:hAnsi="Times New Roman"/>
          <w:sz w:val="24"/>
          <w:szCs w:val="24"/>
        </w:rPr>
      </w:r>
      <w:r>
        <w:rPr>
          <w:sz w:val="24"/>
          <w:szCs w:val="24"/>
          <w:rFonts w:ascii="Times New Roman" w:hAnsi="Times New Roman"/>
        </w:rPr>
        <w:fldChar w:fldCharType="end"/>
      </w:r>
      <w:r>
        <w:rPr>
          <w:rFonts w:cs="Times New Roman" w:ascii="Times New Roman" w:hAnsi="Times New Roman"/>
          <w:sz w:val="24"/>
          <w:szCs w:val="24"/>
        </w:rPr>
        <w:t xml:space="preserve"> reported there was a decrease in conception rate at first serving for those cows that lost BCS compared to those cows that didn’t lose BCS. According to </w:t>
      </w:r>
      <w:r>
        <w:fldChar w:fldCharType="begin"/>
      </w:r>
      <w:r>
        <w:rPr>
          <w:sz w:val="24"/>
          <w:szCs w:val="24"/>
          <w:rFonts w:cs="Times New Roman" w:ascii="Times New Roman" w:hAnsi="Times New Roman"/>
        </w:rPr>
        <w:instrText xml:space="preserve">ADDIN ZOTERO_ITEM CSL_CITATION {"citationID":"y5pTZrkO","properties":{"formattedCitation":"(Gillund et al., 2001)","plainCitation":"(Gillund et al., 2001)","dontUpdate":true,"noteIndex":0},"citationItems":[{"id":454,"uris":["http://zotero.org/users/10179799/items/IQMKMDKH"],"itemData":{"id":454,"type":"article-journal","abstract":"The relationships between body condition score (BCS) and ketosis, and between BCS and reproductive performance in 732 moderate yielding, dual-purpose cows were studied. The cows were of the breed Norwegian Cattle. Farms with tie-stall barns and a history of high ketosis incidence were chosen for the study. Sixteen assessors visited the farms monthly and the same assessor assigned a BCS to each cow once a month. A BCS of 3.5 or higher at calving was associated with increased risk for ketosis. Cows that subsequently developed ketosis had higher BCS than healthy cows before the disease was diagnosed, and they lost more body condition than did the latter after ketosis had occurred. Summer calving cows and primiparous cows showed the lowest risk of ketosis. A history of ketosis before first service decreased the likelihood of conception to that service. Loss in body condition during the postpartum period was associated with decreased likelihood of conception to first service, prolonged calving to conception intervals and increased number of artificial inseminations per conception. Reproductive performance was not associated with BCS at calving. We concluded that BCS is a useful method of monitoring relations among nutritional management, reproduction, and ketosis in moderate yielding dual-purpose cows.","container-title":"Journal of Dairy Science","DOI":"10.3168/jds.S0022-0302(01)70170-1","ISSN":"0022-0302","issue":"6","journalAbbreviation":"J Dairy Sci","language":"eng","note":"PMID: 11417697","page":"1390-1396","source":"PubMed","title":"Body condition related to ketosis and reproductive performance in Norwegian dairy cows","volume":"84","author":[{"family":"Gillund","given":"P."},{"family":"Reksen","given":"O."},{"family":"Gröhn","given":"Y. T."},{"family":"Karlberg","given":"K."}],"issued":{"date-parts":[["2001",6]]}}}],"schema":"https://github.com/citation-style-language/schema/raw/master/csl-citation.json"}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Gillund et al. (2001)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 conception rate at first insemination was half for those cows that showed a marked loss of condition score. A similar result was reported by  </w:t>
      </w:r>
      <w:r>
        <w:fldChar w:fldCharType="begin"/>
      </w:r>
      <w:r>
        <w:rPr>
          <w:sz w:val="24"/>
          <w:szCs w:val="24"/>
          <w:rFonts w:cs="Times New Roman" w:ascii="Times New Roman" w:hAnsi="Times New Roman"/>
        </w:rPr>
        <w:instrText xml:space="preserve">ADDIN ZOTERO_ITEM CSL_CITATION {"citationID":"k4YQ2o5R","properties":{"formattedCitation":"(Yamada et al., 2003)","plainCitation":"(Yamada et al., 2003)","dontUpdate":true,"noteIndex":0},"citationItems":[{"id":662,"uris":["http://zotero.org/users/10179799/items/DYUYHQHV"],"itemData":{"id":662,"type":"article-journal","abstract":"The aim of this study was to examine whether the nutritional state of cows peripartum was associated with the recovery of ovarian function and conception rates after synchronization of ovulation and fixed-time artificial insemination (OVSYNCH/TAI). The effect of the interval in days from calving to the first ovulation on conception rates after OVSYNCH/TAI was also investigated. Conception rates of cows after OVSYNCH/TAI (n=39) were 43.6%. The conception rates of cows with a body condition score (BCS) of 2.75–3.25 at 30 d postpartum and on the day of OVSYNCH treatment were significantly higher than in cows with a BCS ≤2.5 (P&lt;0.05). The percentage of cows establishing ovarian cyclicity before 55 d postpartum in cows with a BCS of 2.75–3.25 at 30 d postpartum and on the day of OVSYNCH treatment were significantly higher than in cows with a BCS ≤2.5 (P&lt;0.05). The conception rates after OVSYNCH/TAI in cows which recovered ovarian cyclicity within 34 d postpartum were significantly higher than in cows with first ovulation ≥56 d (P&lt;0.05). These results indicated that the nutritional state in cows peripartum influenced the conception rates after OVSYNCH/TAI and the postpartum ovarian cyclicity and also suggested that the conception rates after OVSYNCH/TAI decreased in cows with delayed recovery of ovarian cyclicity.","container-title":"Journal of Reproduction and Development","DOI":"10.1262/jrd.49.381","ISSN":"0916-8818, 1348-4400","issue":"5","journalAbbreviation":"J. Reprod. Dev.","language":"en","page":"381-388","source":"DOI.org (Crossref)","title":"Effects of Body Condition Score in Cows Peripartum on the Onset of Postpartum Ovarian Cyclicity and Conception Rates after Ovulation Synchronization/Fixed-Time Artificial Insemination","volume":"49","author":[{"family":"Yamada","given":"Kyoji"},{"family":"Nakao","given":"Toshihiko"},{"family":"Isobe","given":"Naoki"}],"issued":{"date-parts":[["2003"]]}}}],"schema":"https://github.com/citation-style-language/schema/raw/master/csl-citation.json"}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Yamada et al. (2003)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that the conception rate of cows that didn’t lose marked condition score was 2 times higher than those cows that lost marked BCS at early lactation.</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t xml:space="preserve">According to the literature about BCS and reproduction, BCS at calving and BCS loss during the postpartum period has a strong relationship with the reproductive performance of dairy cattle. Therefore, for making a balance between high milk production and high reproductive performance at the same time to maximize farm returns, it is crucial to maintain the cow at optimum body condition score throughout the lactation period. As a body condition changes during the lactation period, to provide optimum nutrition frequent scoring of the cow and giving feed according to that would return to increase total returns. </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ind w:left="300" w:hanging="300"/>
        <w:rPr>
          <w:rFonts w:ascii="Times New Roman" w:hAnsi="Times New Roman"/>
          <w:sz w:val="24"/>
          <w:szCs w:val="24"/>
        </w:rPr>
      </w:pPr>
      <w:bookmarkStart w:id="25" w:name="_Toc119517276"/>
      <w:bookmarkStart w:id="26" w:name="_Toc116906534"/>
      <w:r>
        <w:rPr>
          <w:rFonts w:ascii="Times New Roman" w:hAnsi="Times New Roman"/>
          <w:sz w:val="24"/>
          <w:szCs w:val="24"/>
        </w:rPr>
        <w:t>2.2.3 BCS and disease</w:t>
      </w:r>
      <w:bookmarkEnd w:id="25"/>
      <w:bookmarkEnd w:id="26"/>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There is growing interest to sustain the use of a dairy cow as it can enhance the economic performance of the farm by reducing involuntary culling, and increasing profitability while improving both animal welfare and quality of life (</w:t>
      </w:r>
      <w:r>
        <w:fldChar w:fldCharType="begin"/>
      </w:r>
      <w:r>
        <w:rPr>
          <w:sz w:val="24"/>
          <w:szCs w:val="24"/>
          <w:rFonts w:cs="Times New Roman" w:ascii="Times New Roman" w:hAnsi="Times New Roman"/>
          <w:color w:val="000000"/>
        </w:rPr>
        <w:instrText xml:space="preserve">ADDIN ZOTERO_ITEM CSL_CITATION {"citationID":"Und2Mc3m","properties":{"formattedCitation":"(Dallago et al., 2021)","plainCitation":"(Dallago et al., 2021)","dontUpdate":true,"noteIndex":0},"citationItems":[{"id":673,"uris":["http://zotero.org/users/10179799/items/EWE2K6TV"],"itemData":{"id":673,"type":"article-journal","abstract":"The ability of dairy farmers to keep their cows for longer could positively enhance the economic performance of the farms, reduce the environmental footprint of the milk industry, and overall help in justifying a sustainable use of animals for food production. However, there is little published on the current status of cow longevity and we hypothesized that a reason may be a lack of standardization and an over narrow focus of the longevity measure itself. The objectives of this critical literature review were: (1) to review metrics used to measure dairy cow longevity; (2) to describe the status of longevity in high milk-producing countries. Current metrics are limited to either the length of time the animal remains in the herd or if it is alive at a given time. To overcome such a limitation, dairy cow longevity should be defined as an animal having an early age at first calving and a long productive life spent in profitable milk production. Combining age at first calving, length of productive life, and margin over all costs would provide a more comprehensive evaluation of longevity by covering both early life conditions and the length of time the animal remains in the herd once it starts to contribute to the farm revenues, as well as the overall animal health and quality of life. This review confirms that dairy cow longevity has decreased in most high milk-producing countries over time and its relationship with milk yield is not straight forward. Increasing cow longevity by reducing involuntary culling would cut health costs, increase cow lifetime profitability, improve animal welfare, and could contribute towards a more sustainable dairy industry while optimizing dairy farmers’ efficiency in the overall use of resources available.","container-title":"Animals","DOI":"10.3390/ani11030808","ISSN":"2076-2615","issue":"3","language":"en","license":"http://creativecommons.org/licenses/by/3.0/","note":"number: 3\npublisher: Multidisciplinary Digital Publishing Institute","page":"808","source":"www.mdpi.com","title":"Keeping Dairy Cows for Longer: A Critical Literature Review on Dairy Cow Longevity in High Milk-Producing Countries","title-short":"Keeping Dairy Cows for Longer","volume":"11","author":[{"family":"Dallago","given":"Gabriel M."},{"family":"Wade","given":"Kevin M."},{"family":"Cue","given":"Roger I."},{"family":"McClure","given":"J. T."},{"family":"Lacroix","given":"René"},{"family":"Pellerin","given":"Doris"},{"family":"Vasseur","given":"Elsa"}],"issued":{"date-parts":[["2021",3]]}}}],"schema":"https://github.com/citation-style-language/schema/raw/master/csl-citation.json"}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Dallago et al., 2021)</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According to  </w:t>
      </w:r>
      <w:r>
        <w:fldChar w:fldCharType="begin"/>
      </w:r>
      <w:r>
        <w:rPr>
          <w:sz w:val="24"/>
          <w:szCs w:val="24"/>
          <w:rFonts w:cs="Times New Roman" w:ascii="Times New Roman" w:hAnsi="Times New Roman"/>
          <w:color w:val="000000"/>
        </w:rPr>
        <w:instrText xml:space="preserve">ADDIN ZOTERO_ITEM CSL_CITATION {"citationID":"X4NNqa66","properties":{"formattedCitation":"(Olechnowicz &amp; Ja\\uc0\\u347{}kowski, 2011)","plainCitation":"(Olechnowicz &amp; Jaśkowski, 2011)","dontUpdate":true,"noteIndex":0},"citationItems":[{"id":676,"uris":["http://zotero.org/users/10179799/items/VG2B9G6E"],"itemData":{"id":676,"type":"article-journal","abstract":"The review presents reasons for the culling of dairy cows, focusing on clinical lameness and production losses in cows affected by lameness. The culling of cows is a technique that may lead to herd improvement and increased profits or reduced costs by replacing sick or non-pregnant cows. The reasons for culling are generally voluntary, for example poor production, or involuntary, including mastitis, extreme lameness or poor reproduction, and/or death. Culling rates in dairy herds vary, ranging from 20% to 35% per year. The most common reasons for culling dairy cows in herds are diseases, such as mastitis, reproductive diseases, and clinical lameness. Many other factors, such as parity, lactation stage, reproductive performance, health, calving season, milk yield and cow welfare, also influence the decision to cull a cow. Effects of lameness reduce milk yield, negatively affect fertility, and increase the risk of culling. Milk loss contributes 40% to the cost of lameness, followed by treatment costs (34%) and decreased fertility (26%). Many studies report an increased risk of culling for lame cows with hoof diseases, especially sole ulcers. Some studies, however, indicate that the effect of lameness on culling is unclear because the literature provides little information on the reasons for culling and, in particular, on the relation between reproductive performance and the incidence of mastitis or lameness. Hence, the decision to cull a cow is complicated and often depends on the parity, milk production, fertility, and health of cows.","container-title":"Medycyna Weterynaryjna","journalAbbreviation":"Medycyna Weterynaryjna","page":"618-621","source":"ResearchGate","title":"Reasons for culling, culling due to lameness,and economic losses in dairy cows","volume":"67","author":[{"family":"Olechnowicz","given":"Jan"},{"family":"Jaśkowski","given":"J.M."}],"issued":{"date-parts":[["2011",9,1]]}}}],"schema":"https://github.com/citation-style-language/schema/raw/master/csl-citation.json"}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kern w:val="0"/>
          <w:sz w:val="24"/>
          <w:szCs w:val="24"/>
        </w:rPr>
        <w:t>Olechnowicz &amp; Jaśkowski (2011)</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sz w:val="24"/>
          <w:szCs w:val="24"/>
        </w:rPr>
        <w:t>,</w:t>
      </w:r>
      <w:r>
        <w:rPr>
          <w:rFonts w:cs="Times New Roman" w:ascii="Times New Roman" w:hAnsi="Times New Roman"/>
          <w:color w:val="000000" w:themeColor="text1"/>
          <w:sz w:val="24"/>
          <w:szCs w:val="24"/>
        </w:rPr>
        <w:t xml:space="preserve"> the most common reasons for culling are diseases and the diseased cow tends to lose more condition score than an ordinary cow during lactation </w:t>
      </w:r>
      <w:r>
        <w:fldChar w:fldCharType="begin"/>
      </w:r>
      <w:r>
        <w:rPr>
          <w:sz w:val="24"/>
          <w:szCs w:val="24"/>
          <w:rFonts w:cs="Times New Roman" w:ascii="Times New Roman" w:hAnsi="Times New Roman"/>
          <w:color w:val="000000"/>
        </w:rPr>
        <w:instrText xml:space="preserve">ADDIN ZOTERO_ITEM CSL_CITATION {"citationID":"cFtTCoJt","properties":{"formattedCitation":"(Ruegg &amp; Milton, 1995)","plainCitation":"(Ruegg &amp; Milton, 1995)","noteIndex":0},"citationItems":[{"id":380,"uris":["http://zotero.org/users/10179799/items/NHCDX59L"],"itemData":{"id":380,"type":"article-journal","abstract":"An observational study of 429 Holstein cows in 13 herds (mean 305-FCM yield of 7225 kg) was conducted to determine the relationship between body condition score and its changes with milk yield, reproductive performance, and disease incidence. Cows were scored once for body condition during the dry period, near calving, and then every 14 d until termination of lactation. Condition score at calving had no effect on either peak of 305-d milk yields. Condition loss averaged .73 and .83 points for primiparous and multiparous cows, respectively. The duration and magnitude of condition loss depended primarily on score at calving and was greater for cows that calved with higher condition scores. After reaching minimum score, cows gained an average of .53 condition points in the remainder of lactation. Total amount of gain was not affected by body condition score at calving or by milk yield. No significant differences were found for days to first observed estrus, days to first breeding, days to conception, or number of times bred for cows grouped by body condition score at calving or by condition loss between calving and first breeding. Body condition score at calving was not significantly different for diseased cows. Cows that were diagnosed with a disease lost more condition than undiseased cows, but the difference generally was &lt; .25 points.","container-title":"Journal of Dairy Science","DOI":"10.3168/jds.S0022-0302(95)76666-8","ISSN":"0022-0302","issue":"3","journalAbbreviation":"J Dairy Sci","language":"eng","note":"PMID: 7782512","page":"552-564","source":"PubMed","title":"Body condition scores of Holstein cows on Prince Edward Island, Canada: relationships with yield, reproductive performance, and disease","title-short":"Body condition scores of Holstein cows on Prince Edward Island, Canada","volume":"78","author":[{"family":"Ruegg","given":"P. L."},{"family":"Milton","given":"R. L."}],"issued":{"date-parts":[["1995",3]]}}}],"schema":"https://github.com/citation-style-language/schema/raw/master/csl-citation.json"}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(Ruegg &amp; Milton, 1995)</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According to Treacher et al (1986) over-conditioned cow has a more prevalence of peripartum disease compared to under-conditioned cows. The study of </w:t>
      </w:r>
      <w:r>
        <w:fldChar w:fldCharType="begin"/>
      </w:r>
      <w:r>
        <w:rPr>
          <w:sz w:val="24"/>
          <w:szCs w:val="24"/>
          <w:rFonts w:cs="Times New Roman" w:ascii="Times New Roman" w:hAnsi="Times New Roman"/>
          <w:color w:val="000000"/>
        </w:rPr>
        <w:instrText xml:space="preserve">ADDIN ZOTERO_ITEM CSL_CITATION {"citationID":"SfKwFhkB","properties":{"formattedCitation":"(Heuer et al., 1999)","plainCitation":"(Heuer et al., 1999)","dontUpdate":true,"noteIndex":0},"citationItems":[{"id":362,"uris":["http://zotero.org/users/10179799/items/SMJZNAGX"],"itemData":{"id":362,"type":"article-journal","abstract":"The study used field data from a regular herd health service to investigate the relationships between body condition scores or first test day milk data and disease incidence, milk yield, fertility, and culling. Path model analysis with adjustment for time at risk was applied to delineate the time sequence of events. Milk fever occurred more often in fat cows, and endometritis occurred between calving and 20 d of lactation more often in thin cows. Fat cows were less likely to conceive at first service than were cows in normal condition. Fat body condition postpartum, higher first test day milk yield, and a fat to protein ratio of &gt; 1.5 increased body condition loss. Fat or thin condition or condition loss was not related to other lactation diseases, fertility parameters, milk yield, or culling. First test day milk yield was 1.3 kg higher after milk fever and was 7.1 kg lower after displaced abomasum. Higher first test day milk yield directly increased the risk of ovarian cyst and lameness, increased 100-d milk yield, and reduced the risk of culling and indirectly decreased reproductive performance. Cows with a fat to protein ratio of &gt; 1.5 had higher risks for ketosis, displaced abomasum, ovarian cyst, lameness, and mastitis. Those cows produced more milk but showed poor reproductive performance. Given this type of herd health data, we concluded that the first test day milk yield and the fat to protein ratio were more reliable indicators of disease, fertility, and milk yield than was body condition score or loss of body condition score.","container-title":"Journal of Dairy Science","DOI":"10.3168/jds.S0022-0302(99)75236-7","ISSN":"0022-0302","issue":"2","journalAbbreviation":"J Dairy Sci","language":"eng","note":"PMID: 10068951","page":"295-304","source":"PubMed","title":"Postpartum body condition score and results from the first test day milk as predictors of disease, fertility, yield, and culling in commercial dairy herds","volume":"82","author":[{"family":"Heuer","given":"C."},{"family":"Schukken","given":"Y. H."},{"family":"Dobbelaar","given":"P."}],"issued":{"date-parts":[["1999",2]]}}}],"schema":"https://github.com/citation-style-language/schema/raw/master/csl-citation.json"}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Heuer et al. (1999)</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showed that over-conditioned cows tend to have more milk fever compared to under-conditioned cows and thin cows tend to have more endometritis compared to fat cows. </w:t>
      </w:r>
      <w:r>
        <w:fldChar w:fldCharType="begin"/>
      </w:r>
      <w:r>
        <w:rPr>
          <w:sz w:val="24"/>
          <w:szCs w:val="24"/>
          <w:rFonts w:cs="Times New Roman" w:ascii="Times New Roman" w:hAnsi="Times New Roman"/>
          <w:color w:val="000000"/>
        </w:rPr>
        <w:instrText xml:space="preserve">ADDIN ZOTERO_ITEM CSL_CITATION {"citationID":"TRxUPegn","properties":{"formattedCitation":"(Aeberhard et al., 2001)","plainCitation":"(Aeberhard et al., 2001)","dontUpdate":true,"noteIndex":0},"citationItems":[{"id":58,"uris":["http://zotero.org/users/10179799/items/NZGHWAP5"],"itemData":{"id":58,"type":"article-journal","abstract":"Twenty-nine pairs of high-yielding dairy cows (HC; &gt; or = 45 kg/day reached at least once during lactation) and corresponding control cows (CC; with milk yields representing the average yield of the herds) were examined on 29 Swiss farms from March 1995 to September 1996. The hypotheses were tested that there are differences in feed intake, body-conformation traits, body weight (BW), body condition score (BCS), fertility status and disease incidence between HC and CC cows. Cows were studied 2 weeks before and at 5, 9, 13, 17 and 40 weeks post-partum. HC cows produced more energy-corrected milk (ECM) than CC cows (10,670 +/- 321 kg in 293 +/- 5 days and 8385 +/- 283 kg in 294 +/- 4 days, respectively; P &lt; or = 0.001) and yields in the first 100 days of lactation were greater in HC than in CC cows (46.2 +/- 1.1 and 36.2 +/- 1.0 kg ECM/day, respectively; P &lt; or = 0.001). Concentrate intake was greater (P &lt; or = 0.05) in HC than in CC cows (7.6 +/- 0.5 and 5.7 +/- 0.5 kg/day, respectively) and dry matter intakes (measured in week 5 of lactation over 3 days on six farms) were greater in HC than in CC cows (24.0 +/- 1.1 and 20.3 +/- 1.1 kg/day, respectively; P &lt; or = 0.001). HC cows were taller than CC cows (wither heights 143.3 +/- 0.8 and 140.1 +/- 0.8 cm, respectively; P &lt; or = 0.01). Although BW in HC cows was greater than in CC cows throughout the study, differences and decreases of BW during lactation were not significant. BCS at the end of pregnancy and decrements during lactation were similar in HC and CC cows. Fertility parameters were similar in HC and CC cows. Incidences of mastitis, claw and feet problems, hypocalcemia/downer cow syndrome, ovarian cysts and abortions were similar in HC and CC cows, but there were more indigestion problems in HC than in CC cows.","container-title":"Journal of Veterinary Medicine. A, Physiology, Pathology, Clinical Medicine","DOI":"10.1046/j.1439-0442.2001.00292.x","ISSN":"0931-184X","issue":"2","journalAbbreviation":"J Vet Med A Physiol Pathol Clin Med","language":"eng","note":"PMID: 11315573","page":"97-110","source":"PubMed","title":"Milk yield and composition, nutrition, body conformation traits, body condition scores, fertility and diseases in high-yielding dairy cows--Part 1","volume":"48","author":[{"family":"Aeberhard","given":"K."},{"family":"Bruckmaier","given":"R. M."},{"family":"Kuepfer","given":"U."},{"family":"Blum","given":"J. W."}],"issued":{"date-parts":[["2001",3]]}}}],"schema":"https://github.com/citation-style-language/schema/raw/master/csl-citation.json"}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Aeberhard et al. (2001)</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mentioned there were more indigestion problems in highly conditioned cows compared to average conditioned cows. </w:t>
      </w:r>
      <w:r>
        <w:rPr>
          <w:rFonts w:cs="Times New Roman" w:ascii="Times New Roman" w:hAnsi="Times New Roman"/>
          <w:sz w:val="24"/>
          <w:szCs w:val="24"/>
        </w:rPr>
        <w:t xml:space="preserve">Therefore it is important to manage </w:t>
      </w:r>
      <w:r>
        <w:rPr>
          <w:rFonts w:cs="Times New Roman" w:ascii="Times New Roman" w:hAnsi="Times New Roman"/>
          <w:color w:val="000000" w:themeColor="text1"/>
          <w:sz w:val="24"/>
          <w:szCs w:val="24"/>
        </w:rPr>
        <w:t xml:space="preserve">the cow at optimal BCS during lactation for improving animal health </w:t>
      </w:r>
      <w:r>
        <w:fldChar w:fldCharType="begin"/>
      </w:r>
      <w:r>
        <w:rPr>
          <w:sz w:val="24"/>
          <w:szCs w:val="24"/>
          <w:rFonts w:cs="Times New Roman" w:ascii="Times New Roman" w:hAnsi="Times New Roman"/>
          <w:color w:val="000000"/>
        </w:rPr>
        <w:instrText xml:space="preserve">ADDIN ZOTERO_ITEM CSL_CITATION {"citationID":"EhI6o3MI","properties":{"formattedCitation":"(Waltner et al., 1993)","plainCitation":"(Waltner et al., 1993)","noteIndex":0},"citationItems":[{"id":377,"uris":["http://zotero.org/users/10179799/items/NXDD6X3R"],"itemData":{"id":377,"type":"article-journal","abstract":"Practical relationships were determined between milk production, health, and reproduction with the amount and use of body fat in high producing lactating Holstein dairy cattle. Approximately 350 cows and heifers &gt;15 mo of age in a high producing herd were assigned body condition scores at monthly intervals for 24 mo. Production of 305-d FCM averaged 9541kg (range 8826 to 10,818kg). Body condition score at each of four calvings at 30, 60, 90, 120, and 305 DIM in each parity and loss in score in each lactation were summarized. Multiple regression related scores to milk and milk fat production, reproduction, and disease variables within and among lactations. No difference in score occurred at calving or at dry-off among parities. The range of body condition scores was less than is commonly reported; however, loss of condition increased with increasing parity from .3 in first lactation to .9 body condition score units in lactations ≥4. The body condition score varied quadratically with DIM but, at a given DIM, was not related to the daily milk production on that DIM. Parity had a stronger relationship with milk and milk fat production than did body condition score. However, within lactation, body condition score at calving and the loss of score were related quadratically to milk production. No significant relationships of body condition score to the incidences of pyometra, metritis, retained placenta, cystic ovarian disease, AI per conception, days to first AI, or dystocia existed in this herd.","container-title":"Journal of Dairy Science","DOI":"10.3168/jds.S0022-0302(93)77679-1","ISSN":"0022-0302","issue":"11","journalAbbreviation":"Journal of Dairy Science","language":"en","page":"3410-3419","source":"ScienceDirect","title":"Relationships of Body Condition Score to Production Variables in High Producing Holstein Dairy Cattle1","volume":"76","author":[{"family":"Waltner","given":"S. S."},{"family":"McNamara","given":"J. P."},{"family":"Hillers","given":"J. K."}],"issued":{"date-parts":[["1993",11,1]]}}}],"schema":"https://github.com/citation-style-language/schema/raw/master/csl-citation.json"}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rPr>
        <w:t>(Waltner et al., 1993)</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w:t>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2"/>
        <w:spacing w:lineRule="auto" w:line="360"/>
        <w:rPr>
          <w:rFonts w:ascii="Times New Roman" w:hAnsi="Times New Roman"/>
          <w:sz w:val="26"/>
          <w:szCs w:val="26"/>
        </w:rPr>
      </w:pPr>
      <w:bookmarkStart w:id="27" w:name="_Toc119517277"/>
      <w:bookmarkStart w:id="28" w:name="_Toc116906535"/>
      <w:r>
        <w:rPr>
          <w:rFonts w:ascii="Times New Roman" w:hAnsi="Times New Roman"/>
          <w:sz w:val="26"/>
          <w:szCs w:val="26"/>
        </w:rPr>
        <w:t>2.3 Validation of BCS with subcutaneous fat measurement</w:t>
      </w:r>
      <w:bookmarkEnd w:id="27"/>
      <w:bookmarkEnd w:id="28"/>
    </w:p>
    <w:p>
      <w:pPr>
        <w:pStyle w:val="Standard"/>
        <w:spacing w:lineRule="auto" w:line="360"/>
        <w:rPr/>
      </w:pPr>
      <w:commentRangeStart w:id="7"/>
      <w:r>
        <w:rPr>
          <w:rFonts w:cs="Times New Roman" w:ascii="Times New Roman" w:hAnsi="Times New Roman"/>
          <w:sz w:val="24"/>
          <w:szCs w:val="24"/>
        </w:rPr>
        <w:t xml:space="preserve">As subcutaneous fat depot is significantly proportional to total fat depth with changing physiological state </w:t>
      </w:r>
      <w:r>
        <w:rPr>
          <w:rFonts w:cs="Times New Roman" w:ascii="Times New Roman" w:hAnsi="Times New Roman"/>
          <w:sz w:val="24"/>
        </w:rPr>
        <w:t>(Butler, 1998)</w:t>
      </w:r>
      <w:r>
        <w:rPr>
          <w:rFonts w:cs="Times New Roman" w:ascii="Times New Roman" w:hAnsi="Times New Roman"/>
          <w:sz w:val="24"/>
          <w:szCs w:val="24"/>
        </w:rPr>
        <w:t>.</w:t>
      </w:r>
      <w:r>
        <w:rPr>
          <w:rFonts w:cs="Times New Roman" w:ascii="Times New Roman" w:hAnsi="Times New Roman"/>
          <w:sz w:val="24"/>
          <w:szCs w:val="24"/>
        </w:rPr>
      </w:r>
      <w:commentRangeEnd w:id="7"/>
      <w:r>
        <w:commentReference w:id="7"/>
      </w:r>
      <w:r>
        <w:rPr>
          <w:rFonts w:cs="Times New Roman" w:ascii="Times New Roman" w:hAnsi="Times New Roman"/>
          <w:sz w:val="24"/>
          <w:szCs w:val="24"/>
        </w:rPr>
        <w:t xml:space="preserve"> Validation of current existing BCS systems is done by measuring subcutaneous fat with ultrasound which is more objective compared to traditional BCS systems </w:t>
      </w:r>
      <w:r>
        <w:rPr>
          <w:rFonts w:cs="Times New Roman" w:ascii="Times New Roman" w:hAnsi="Times New Roman"/>
          <w:sz w:val="24"/>
        </w:rPr>
        <w:t>(Macdonald et al., 1999)</w:t>
      </w:r>
      <w:r>
        <w:rPr>
          <w:rFonts w:cs="Times New Roman" w:ascii="Times New Roman" w:hAnsi="Times New Roman"/>
          <w:kern w:val="0"/>
          <w:sz w:val="24"/>
          <w:szCs w:val="24"/>
        </w:rPr>
        <w:t>.</w:t>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rPr>
        <w:t>Using an ultrasound device Domecq et al. (1995)</w:t>
      </w:r>
      <w:r>
        <w:rPr>
          <w:rFonts w:cs="Times New Roman" w:ascii="Times New Roman" w:hAnsi="Times New Roman"/>
          <w:color w:val="000000" w:themeColor="text1"/>
          <w:sz w:val="24"/>
          <w:szCs w:val="24"/>
        </w:rPr>
        <w:t xml:space="preserve"> examined both sides of the lumbar, thrul, and tailhead area where cows tend to deposit fatty tissue. The result related to US 1-5 scale BCS system and it showed a marked relationship. MacDonald et al. (1999) also related ultrasound results that measured at the 12th rib and between the hook and pin bones to the NZ BCS system and there was a significant relationship between the fat measure and BCS. </w:t>
      </w:r>
      <w:r>
        <w:rPr>
          <w:rFonts w:cs="Times New Roman" w:ascii="Times New Roman" w:hAnsi="Times New Roman"/>
          <w:sz w:val="24"/>
        </w:rPr>
        <w:t>Schwager-Suter et al. (2000)</w:t>
      </w:r>
      <w:r>
        <w:rPr>
          <w:rFonts w:cs="Times New Roman" w:ascii="Times New Roman" w:hAnsi="Times New Roman"/>
          <w:sz w:val="24"/>
          <w:szCs w:val="24"/>
        </w:rPr>
        <w:t xml:space="preserve"> also showed a similar result that ultrasound fat thickness of the lumbar region and mid-way of hook and pin bone </w:t>
      </w:r>
      <w:r>
        <w:rPr>
          <w:rFonts w:cs="Times New Roman" w:ascii="Times New Roman" w:hAnsi="Times New Roman"/>
          <w:color w:val="000000" w:themeColor="text1"/>
          <w:sz w:val="24"/>
          <w:szCs w:val="24"/>
        </w:rPr>
        <w:t xml:space="preserve">and </w:t>
      </w:r>
      <w:r>
        <w:rPr>
          <w:rFonts w:cs="Times New Roman" w:ascii="Times New Roman" w:hAnsi="Times New Roman"/>
          <w:i/>
          <w:iCs/>
          <w:color w:val="000000" w:themeColor="text1"/>
          <w:sz w:val="24"/>
          <w:szCs w:val="24"/>
        </w:rPr>
        <w:t>m. longissimus dorsi</w:t>
      </w:r>
      <w:r>
        <w:rPr>
          <w:rFonts w:cs="Times New Roman" w:ascii="Times New Roman" w:hAnsi="Times New Roman"/>
          <w:color w:val="000000" w:themeColor="text1"/>
          <w:sz w:val="24"/>
          <w:szCs w:val="24"/>
        </w:rPr>
        <w:t xml:space="preserve"> related </w:t>
      </w:r>
      <w:r>
        <w:rPr>
          <w:rFonts w:cs="Times New Roman" w:ascii="Times New Roman" w:hAnsi="Times New Roman"/>
          <w:sz w:val="24"/>
          <w:szCs w:val="24"/>
        </w:rPr>
        <w:t xml:space="preserve">it with BCS that assessed by US 1-5 BCS system showed a significant relationship. </w:t>
      </w:r>
    </w:p>
    <w:p>
      <w:pPr>
        <w:pStyle w:val="Standard"/>
        <w:spacing w:lineRule="auto" w:line="360"/>
        <w:rPr/>
      </w:pPr>
      <w:r>
        <w:rPr>
          <w:rFonts w:cs="Times New Roman" w:ascii="Times New Roman" w:hAnsi="Times New Roman"/>
          <w:kern w:val="0"/>
          <w:sz w:val="24"/>
          <w:szCs w:val="24"/>
        </w:rPr>
        <w:t xml:space="preserve">In contrast, </w:t>
      </w:r>
      <w:r>
        <w:rPr>
          <w:rFonts w:cs="Times New Roman" w:ascii="Times New Roman" w:hAnsi="Times New Roman"/>
          <w:sz w:val="24"/>
        </w:rPr>
        <w:t>Broring et al. (2003)</w:t>
      </w:r>
      <w:r>
        <w:rPr>
          <w:rFonts w:cs="Times New Roman" w:ascii="Times New Roman" w:hAnsi="Times New Roman"/>
          <w:kern w:val="0"/>
          <w:sz w:val="24"/>
          <w:szCs w:val="24"/>
        </w:rPr>
        <w:t xml:space="preserve"> examined variation in the relationship of BCS using a USA 1-5 scale system with ultrasonic backfat measurements taken by an experienced ultrasound technician in spring-calving beef cows. The effects of genotype (either medium- or large-framed) and physiological status (dry, nursing, or post-weaning) on the relationships were examined by regression of ultrasonic </w:t>
      </w:r>
      <w:r>
        <w:rPr>
          <w:rFonts w:cs="Times New Roman" w:ascii="Times New Roman" w:hAnsi="Times New Roman"/>
          <w:color w:val="000000" w:themeColor="text1"/>
          <w:kern w:val="0"/>
          <w:sz w:val="24"/>
          <w:szCs w:val="24"/>
        </w:rPr>
        <w:t xml:space="preserve">measures on BCS. The result of the relationship between BCS and ultrasound is poor </w:t>
      </w:r>
      <w:r>
        <w:rPr>
          <w:rFonts w:cs="Times New Roman" w:ascii="Times New Roman" w:hAnsi="Times New Roman"/>
          <w:kern w:val="0"/>
          <w:sz w:val="24"/>
          <w:szCs w:val="24"/>
        </w:rPr>
        <w:t>(</w:t>
      </w:r>
      <w:commentRangeStart w:id="8"/>
      <w:r>
        <w:rPr>
          <w:rFonts w:cs="Times New Roman" w:ascii="Times New Roman" w:hAnsi="Times New Roman"/>
          <w:kern w:val="0"/>
          <w:sz w:val="24"/>
          <w:szCs w:val="24"/>
        </w:rPr>
        <w:t>R</w:t>
      </w:r>
      <w:r>
        <w:rPr>
          <w:rFonts w:cs="Times New Roman" w:ascii="Times New Roman" w:hAnsi="Times New Roman"/>
          <w:kern w:val="0"/>
          <w:sz w:val="24"/>
          <w:szCs w:val="24"/>
          <w:vertAlign w:val="superscript"/>
        </w:rPr>
        <w:t>2</w:t>
      </w:r>
      <w:r>
        <w:rPr>
          <w:rFonts w:cs="Times New Roman" w:ascii="Times New Roman" w:hAnsi="Times New Roman"/>
          <w:kern w:val="0"/>
          <w:sz w:val="24"/>
          <w:szCs w:val="24"/>
          <w:vertAlign w:val="superscript"/>
        </w:rPr>
      </w:r>
      <w:commentRangeEnd w:id="8"/>
      <w:r>
        <w:commentReference w:id="8"/>
      </w:r>
      <w:r>
        <w:rPr>
          <w:rFonts w:cs="Times New Roman" w:ascii="Times New Roman" w:hAnsi="Times New Roman"/>
          <w:kern w:val="0"/>
          <w:sz w:val="24"/>
          <w:szCs w:val="24"/>
        </w:rPr>
        <w:t xml:space="preserve"> = 0.14) in the dry period, maybe because of assessment was interfered with by a thicker hair coat. The coefficient of determination increased from the dry period (R</w:t>
      </w:r>
      <w:r>
        <w:rPr>
          <w:rFonts w:cs="Times New Roman" w:ascii="Times New Roman" w:hAnsi="Times New Roman"/>
          <w:kern w:val="0"/>
          <w:sz w:val="24"/>
          <w:szCs w:val="24"/>
          <w:vertAlign w:val="superscript"/>
        </w:rPr>
        <w:t>2</w:t>
      </w:r>
      <w:r>
        <w:rPr>
          <w:rFonts w:cs="Times New Roman" w:ascii="Times New Roman" w:hAnsi="Times New Roman"/>
          <w:kern w:val="0"/>
          <w:sz w:val="24"/>
          <w:szCs w:val="24"/>
        </w:rPr>
        <w:t xml:space="preserve"> = 0.14) to nursing (R</w:t>
      </w:r>
      <w:r>
        <w:rPr>
          <w:rFonts w:cs="Times New Roman" w:ascii="Times New Roman" w:hAnsi="Times New Roman"/>
          <w:kern w:val="0"/>
          <w:sz w:val="24"/>
          <w:szCs w:val="24"/>
          <w:vertAlign w:val="superscript"/>
        </w:rPr>
        <w:t>2</w:t>
      </w:r>
      <w:r>
        <w:rPr>
          <w:rFonts w:cs="Times New Roman" w:ascii="Times New Roman" w:hAnsi="Times New Roman"/>
          <w:kern w:val="0"/>
          <w:sz w:val="24"/>
          <w:szCs w:val="24"/>
        </w:rPr>
        <w:t xml:space="preserve"> = 0.27) and was highest at weaning (R</w:t>
      </w:r>
      <w:r>
        <w:rPr>
          <w:rFonts w:cs="Times New Roman" w:ascii="Times New Roman" w:hAnsi="Times New Roman"/>
          <w:kern w:val="0"/>
          <w:sz w:val="24"/>
          <w:szCs w:val="24"/>
          <w:vertAlign w:val="superscript"/>
        </w:rPr>
        <w:t>2</w:t>
      </w:r>
      <w:r>
        <w:rPr>
          <w:rFonts w:cs="Times New Roman" w:ascii="Times New Roman" w:hAnsi="Times New Roman"/>
          <w:kern w:val="0"/>
          <w:sz w:val="24"/>
          <w:szCs w:val="24"/>
        </w:rPr>
        <w:t xml:space="preserve"> = 0.41). Therefore Broring et al., (2003) conclude as variability in ultrasound measurement explained by BCS is still too low to use so ultrasonic measurement would be more beneficial, especially for beef cows.</w:t>
      </w:r>
    </w:p>
    <w:p>
      <w:pPr>
        <w:pStyle w:val="Standard"/>
        <w:spacing w:lineRule="auto" w:line="360"/>
        <w:rPr>
          <w:rFonts w:ascii="Times New Roman" w:hAnsi="Times New Roman" w:cs="Times New Roman"/>
          <w:color w:val="000000" w:themeColor="text1"/>
          <w:kern w:val="0"/>
          <w:sz w:val="24"/>
          <w:szCs w:val="24"/>
        </w:rPr>
      </w:pPr>
      <w:r>
        <w:rPr>
          <w:rFonts w:cs="Times New Roman" w:ascii="Times New Roman" w:hAnsi="Times New Roman"/>
          <w:sz w:val="24"/>
        </w:rPr>
        <w:t>Hussein et al. (2013)</w:t>
      </w:r>
      <w:r>
        <w:rPr>
          <w:rFonts w:cs="Times New Roman" w:ascii="Times New Roman" w:hAnsi="Times New Roman"/>
          <w:kern w:val="0"/>
          <w:sz w:val="24"/>
          <w:szCs w:val="24"/>
        </w:rPr>
        <w:t xml:space="preserve"> determined the relationship between BCS and ultrasound measurements of back fat thickness throughout the lactation cycle. Data were obtained in 1123 Holstein breed using Edmonson’s 1-5 scale BCS system and fat depth was measured </w:t>
      </w:r>
      <w:r>
        <w:rPr>
          <w:rFonts w:cs="Times New Roman" w:ascii="Times New Roman" w:hAnsi="Times New Roman"/>
          <w:color w:val="000000" w:themeColor="text1"/>
          <w:kern w:val="0"/>
          <w:sz w:val="24"/>
          <w:szCs w:val="24"/>
        </w:rPr>
        <w:t xml:space="preserve">at the hip regions. </w:t>
      </w:r>
      <w:r>
        <w:rPr>
          <w:rFonts w:cs="Times New Roman" w:ascii="Times New Roman" w:hAnsi="Times New Roman"/>
          <w:kern w:val="0"/>
          <w:sz w:val="24"/>
          <w:szCs w:val="24"/>
        </w:rPr>
        <w:t xml:space="preserve">The correlation between BCS and backfat thickness was calculated at 4 groups of lactation stages and strong correlations (r = 0.96 to 0.98) were validated. The correlation coefficient was strongest between BCS of 2–4.5 but a weaker relation was observed outside of these values. BCS values &lt;2 and &gt;4.5 had correlation coefficients of r = 0.6 (P &lt; 0.01) and r = 0.4 (P &lt; 0.05). </w:t>
      </w:r>
      <w:r>
        <w:rPr>
          <w:rFonts w:cs="Times New Roman" w:ascii="Times New Roman" w:hAnsi="Times New Roman"/>
          <w:color w:val="000000" w:themeColor="text1"/>
          <w:kern w:val="0"/>
          <w:sz w:val="24"/>
          <w:szCs w:val="24"/>
        </w:rPr>
        <w:t xml:space="preserve"> </w:t>
      </w:r>
    </w:p>
    <w:p>
      <w:pPr>
        <w:pStyle w:val="Standard"/>
        <w:spacing w:lineRule="auto" w:line="360"/>
        <w:rPr/>
      </w:pPr>
      <w:r>
        <w:rPr>
          <w:rFonts w:cs="Times New Roman" w:ascii="Times New Roman" w:hAnsi="Times New Roman"/>
          <w:sz w:val="24"/>
        </w:rPr>
        <w:t>Marjan et al. (2015)</w:t>
      </w:r>
      <w:r>
        <w:rPr>
          <w:rFonts w:cs="Times New Roman" w:ascii="Times New Roman" w:hAnsi="Times New Roman"/>
          <w:kern w:val="0"/>
          <w:sz w:val="24"/>
          <w:szCs w:val="24"/>
        </w:rPr>
        <w:t xml:space="preserve"> used 41 different breeds of dairy cows for comparing the reliable method for assessing the BCS of dairy cows. BCS was examined with Edmonson’s 1-5 scale system and subcutaneous fat was measured with a skinfold caliper (in millimeters) and ultrasound for the comparing. Condition score was related by data from skinfold measurement, and ultrasound results and it was statistically significant.</w:t>
      </w:r>
    </w:p>
    <w:p>
      <w:pPr>
        <w:pStyle w:val="Standard"/>
        <w:spacing w:lineRule="auto" w:line="360"/>
        <w:rPr>
          <w:color w:val="000000" w:themeColor="text1"/>
        </w:rPr>
      </w:pPr>
      <w:r>
        <w:rPr>
          <w:rFonts w:cs="Times New Roman" w:ascii="Times New Roman" w:hAnsi="Times New Roman"/>
          <w:color w:val="000000" w:themeColor="text1"/>
          <w:kern w:val="0"/>
          <w:sz w:val="24"/>
          <w:szCs w:val="24"/>
        </w:rPr>
        <w:t>Those studies above mentioned concluded that BCS has a strong relationship with subcutaneous fat depot therefore BCS can be used as a reliable predictor for assessing cow body condition.</w:t>
      </w:r>
    </w:p>
    <w:p>
      <w:pPr>
        <w:pStyle w:val="Standard"/>
        <w:spacing w:lineRule="auto" w:line="360"/>
        <w:rPr>
          <w:rFonts w:ascii="Times New Roman" w:hAnsi="Times New Roman" w:cs="Times New Roman"/>
          <w:sz w:val="24"/>
          <w:szCs w:val="24"/>
        </w:rPr>
      </w:pPr>
      <w:r>
        <w:rPr>
          <w:rFonts w:cs="Times New Roman" w:ascii="Times New Roman" w:hAnsi="Times New Roman"/>
          <w:color w:val="000000" w:themeColor="text1"/>
          <w:sz w:val="24"/>
          <w:szCs w:val="24"/>
        </w:rPr>
        <w:t xml:space="preserve">The limitation of ultrasound </w:t>
      </w:r>
      <w:r>
        <w:rPr>
          <w:rFonts w:cs="Times New Roman" w:ascii="Times New Roman" w:hAnsi="Times New Roman"/>
          <w:sz w:val="24"/>
          <w:szCs w:val="24"/>
        </w:rPr>
        <w:t>measurement is obvious. The result can be varied by ultrasound operator, location and angle of the transducer, hair coat thickness</w:t>
      </w:r>
      <w:r>
        <w:rPr>
          <w:rFonts w:cs="Times New Roman" w:ascii="Times New Roman" w:hAnsi="Times New Roman"/>
          <w:color w:val="000000" w:themeColor="text1"/>
          <w:sz w:val="24"/>
          <w:szCs w:val="24"/>
        </w:rPr>
        <w:t xml:space="preserve">, and breed differences in fat depots. </w:t>
      </w:r>
      <w:r>
        <w:rPr>
          <w:rFonts w:cs="Times New Roman" w:ascii="Times New Roman" w:hAnsi="Times New Roman"/>
          <w:sz w:val="24"/>
          <w:szCs w:val="24"/>
        </w:rPr>
        <w:t xml:space="preserve">Furthermore, as it needs an ultrasound machine and direct contact with the cow it has difficulty using it in actual daily practice. </w:t>
      </w:r>
    </w:p>
    <w:p>
      <w:pPr>
        <w:pStyle w:val="Heading2"/>
        <w:spacing w:lineRule="auto" w:line="360"/>
        <w:rPr>
          <w:rFonts w:ascii="Times New Roman" w:hAnsi="Times New Roman"/>
          <w:sz w:val="26"/>
          <w:szCs w:val="26"/>
        </w:rPr>
      </w:pPr>
      <w:bookmarkStart w:id="29" w:name="_Toc116906536"/>
      <w:bookmarkStart w:id="30" w:name="_Toc119517278"/>
      <w:r>
        <w:rPr>
          <w:rFonts w:ascii="Times New Roman" w:hAnsi="Times New Roman"/>
          <w:sz w:val="26"/>
          <w:szCs w:val="26"/>
        </w:rPr>
        <w:t>2.4 Limitations of the BCS system</w:t>
      </w:r>
      <w:bookmarkEnd w:id="29"/>
      <w:bookmarkEnd w:id="30"/>
    </w:p>
    <w:p>
      <w:pPr>
        <w:pStyle w:val="Normal"/>
        <w:spacing w:lineRule="auto" w:line="360"/>
        <w:rPr>
          <w:color w:val="FF0000"/>
        </w:rPr>
      </w:pPr>
      <w:r>
        <w:rPr>
          <w:rFonts w:cs="Times New Roman" w:ascii="Times New Roman" w:hAnsi="Times New Roman"/>
          <w:sz w:val="24"/>
          <w:szCs w:val="24"/>
        </w:rPr>
        <w:t>Even an advantage of the above-mentioned using the BCS system in dairy practice</w:t>
      </w:r>
      <w:r>
        <w:rPr>
          <w:rFonts w:cs="Times New Roman" w:ascii="Times New Roman" w:hAnsi="Times New Roman"/>
          <w:color w:val="000000" w:themeColor="text1"/>
          <w:sz w:val="24"/>
          <w:szCs w:val="24"/>
        </w:rPr>
        <w:t xml:space="preserve">, only low-numbered farms took the BCS system for improving farm management strategy (Hady et al., 1994; Schwager-Suter et al., 2000). </w:t>
      </w:r>
      <w:r>
        <w:rPr>
          <w:rFonts w:cs="Times New Roman" w:ascii="Times New Roman" w:hAnsi="Times New Roman"/>
          <w:sz w:val="24"/>
          <w:szCs w:val="24"/>
        </w:rPr>
        <w:t xml:space="preserve">The reason for the lack of application in actual dairy practice could be one part </w:t>
      </w:r>
      <w:r>
        <w:rPr>
          <w:rFonts w:cs="Times New Roman" w:ascii="Times New Roman" w:hAnsi="Times New Roman"/>
          <w:color w:val="000000" w:themeColor="text1"/>
          <w:sz w:val="24"/>
          <w:szCs w:val="24"/>
        </w:rPr>
        <w:t xml:space="preserve">subjectivity and time limitation for the BCS system </w:t>
      </w:r>
      <w:r>
        <w:rPr>
          <w:rFonts w:cs="Times New Roman" w:ascii="Times New Roman" w:hAnsi="Times New Roman"/>
          <w:sz w:val="24"/>
        </w:rPr>
        <w:t>(Bewley &amp; Schutz, 2008)</w:t>
      </w:r>
      <w:r>
        <w:rPr>
          <w:rFonts w:cs="Times New Roman" w:ascii="Times New Roman" w:hAnsi="Times New Roman"/>
          <w:sz w:val="24"/>
          <w:szCs w:val="24"/>
        </w:rPr>
        <w:t>. Also, Ward (2003) suggested the reasons for the incorporation of BCS which is as follows. For taking reliable data requires the training of assessors, which is not computerized automatically, and it must be measured several times during lactation.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ind w:left="350" w:hanging="300"/>
        <w:rPr>
          <w:rFonts w:ascii="Times New Roman" w:hAnsi="Times New Roman"/>
          <w:sz w:val="24"/>
          <w:szCs w:val="24"/>
        </w:rPr>
      </w:pPr>
      <w:bookmarkStart w:id="31" w:name="_Toc119517279"/>
      <w:bookmarkStart w:id="32" w:name="_Toc116906537"/>
      <w:r>
        <w:rPr>
          <w:rFonts w:ascii="Times New Roman" w:hAnsi="Times New Roman"/>
          <w:sz w:val="24"/>
          <w:szCs w:val="24"/>
        </w:rPr>
        <w:t>2.4.1 Subjectivity</w:t>
      </w:r>
      <w:bookmarkEnd w:id="31"/>
      <w:bookmarkEnd w:id="32"/>
    </w:p>
    <w:p>
      <w:pPr>
        <w:pStyle w:val="Normal"/>
        <w:spacing w:lineRule="auto" w:line="360"/>
        <w:rPr/>
      </w:pPr>
      <w:r>
        <w:rPr>
          <w:rFonts w:cs="Times New Roman" w:ascii="Times New Roman" w:hAnsi="Times New Roman"/>
          <w:sz w:val="24"/>
          <w:szCs w:val="24"/>
        </w:rPr>
        <w:t xml:space="preserve">The BCS result could be subjective because it requires a personal impression for the </w:t>
      </w:r>
      <w:commentRangeStart w:id="9"/>
      <w:r>
        <w:rPr>
          <w:rFonts w:cs="Times New Roman" w:ascii="Times New Roman" w:hAnsi="Times New Roman"/>
          <w:sz w:val="24"/>
          <w:szCs w:val="24"/>
        </w:rPr>
        <w:t>judgment</w:t>
      </w:r>
      <w:r>
        <w:rPr>
          <w:rFonts w:cs="Times New Roman" w:ascii="Times New Roman" w:hAnsi="Times New Roman"/>
          <w:sz w:val="24"/>
          <w:szCs w:val="24"/>
        </w:rPr>
      </w:r>
      <w:commentRangeEnd w:id="9"/>
      <w:r>
        <w:commentReference w:id="9"/>
      </w:r>
      <w:r>
        <w:rPr>
          <w:rFonts w:cs="Times New Roman" w:ascii="Times New Roman" w:hAnsi="Times New Roman"/>
          <w:sz w:val="24"/>
          <w:szCs w:val="24"/>
        </w:rPr>
        <w:t xml:space="preserve"> to give a score for each body part. Furthermore, the result of BCS is calculated based on not only the subcutaneous fat layer but with personal experience and emotional state also. Some studies reported differences in scores between the BCS assessors. According to the study of </w:t>
      </w:r>
      <w:r>
        <w:fldChar w:fldCharType="begin"/>
      </w:r>
      <w:r>
        <w:rPr>
          <w:sz w:val="24"/>
          <w:szCs w:val="24"/>
          <w:rFonts w:cs="Times New Roman" w:ascii="Times New Roman" w:hAnsi="Times New Roman"/>
        </w:rPr>
        <w:instrText xml:space="preserve">ADDIN ZOTERO_ITEM CSL_CITATION {"citationID":"5rB5BNUN","properties":{"formattedCitation":"(Ferguson et al., 1994)","plainCitation":"(Ferguson et al., 1994)","dontUpdate":true,"noteIndex":0},"citationItems":[{"id":45,"uris":["http://zotero.org/users/10179799/items/9JNAEWMQ"],"itemData":{"id":45,"type":"article-journal","container-title":"Journal of Dairy Science","DOI":"10.3168/jds.S0022-0302(94)77212-X","ISSN":"00220302","issue":"9","journalAbbreviation":"Journal of Dairy Science","language":"en","page":"2695-2703","source":"DOI.org (Crossref)","title":"Principal Descriptors of Body Condition Score in Holstein Cows","volume":"77","author":[{"family":"Ferguson","given":"James D."},{"family":"Galligan","given":"David T."},{"family":"Thomsen","given":"Neal"}],"issued":{"date-parts":[["1994",9]]}}}],"schema":"https://github.com/citation-style-language/schema/raw/master/csl-citation.json"}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Ferguson et al. (1994)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only 58.1% times of agreement was made between 4 assessors who assessed the BCS of dairy cattle and other assessors. </w:t>
      </w:r>
      <w:r>
        <w:fldChar w:fldCharType="begin"/>
      </w:r>
      <w:r>
        <w:rPr>
          <w:sz w:val="24"/>
          <w:szCs w:val="24"/>
          <w:rFonts w:cs="Times New Roman" w:ascii="Times New Roman" w:hAnsi="Times New Roman"/>
        </w:rPr>
        <w:instrText xml:space="preserve">ADDIN ZOTERO_ITEM CSL_CITATION {"citationID":"aA3J7Yuy","properties":{"formattedCitation":"(Kristensen et al., 2006)","plainCitation":"(Kristensen et al., 2006)","dontUpdate":true,"noteIndex":0},"citationItems":[{"id":24,"uris":["http://zotero.org/users/10179799/items/A3TUHECP"],"itemData":{"id":24,"type":"article-journal","abstract":"Body condition scores (BCS) are very useful for dairy herd management and breeding programs, but the consistency and quality of recordings made by consultants in the field are unknown. The objectives of this study were 1) to estimate the agreement in BCS within and among practicing dairy veterinarians and 2) to provide an indication of the effects of training and the value of calibration, and of what efforts need to be made to obtain a validity and precision in BCS adequate for management purposes. A total of 2,230 scores were recorded by 51 practicing dairy veterinarians and 6 highly trained instructors. The 6 instructors were cross-trained to validate calibration consistency in assigning BCS. Each individual scored approximately 20 cows twice, with the second scoring occurring approximately 2.5h after the first. Between the 2 recordings, the respective instructors conducted a training session for the practicing veterinarians using other cows. A weighted kappa coefficient was used to assess agreement among and within classifiers. Excellent agreement (kappa ≥0.86) was documented between repeated BCS recorded for the same cows by the highly trained instructors. In addition, the BCS provided by multiple classifiers from the instructor team appeared to be comparable across herds and classifiers. This legitimizes the use of BCS for benchmarking at both the cow and the herd level. The within-classifier and between-classifier kappa values were in the ranges of 0.22 to 0.75 and 0.17 to 0.78, respectively, in the group of practicing dairy veterinarians. Many of the veterinarians provided estimates of average BCS that differed considerably from the BCS recorded by the instructors. Between-classifier comparisons of herd BCS are not warranted unless a validation has been performed. If scores are collected by multiple classifiers with varying experience, a valid but imprecise estimate of the true population mean of BCS may be obtained if classifiers are inexperienced. The limited training effort used in this study seemed to have brought about substantial improvement in the validity and precision of the BCS determined by practicing veterinarians, compared with the BCS recorded on the same cows by highly trained classifiers.","container-title":"Journal of Dairy Science","DOI":"10.3168/jds.S0022-0302(06)72413-4","ISSN":"0022-0302","issue":"9","journalAbbreviation":"Journal of Dairy Science","language":"en","page":"3721-3728","source":"ScienceDirect","title":"Within- and Across-Person Uniformity of Body Condition Scoring in Danish Holstein Cattle","volume":"89","author":[{"family":"Kristensen","given":"E."},{"family":"Dueholm","given":"L."},{"family":"Vink","given":"D."},{"family":"Andersen","given":"J. E."},{"family":"Jakobsen","given":"E. B."},{"family":"Illum-Nielsen","given":"S."},{"family":"Petersen","given":"F. A."},{"family":"Enevoldsen","given":"C."}],"issued":{"date-parts":[["2006",9,1]]}}}],"schema":"https://github.com/citation-style-language/schema/raw/master/csl-citation.json"}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Kristensen et al. (2006)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also reported differences between the assessors. </w:t>
      </w:r>
      <w:r>
        <w:fldChar w:fldCharType="begin"/>
      </w:r>
      <w:r>
        <w:rPr>
          <w:sz w:val="24"/>
          <w:szCs w:val="24"/>
          <w:rFonts w:cs="Times New Roman" w:ascii="Times New Roman" w:hAnsi="Times New Roman"/>
        </w:rPr>
        <w:instrText xml:space="preserve">ADDIN ZOTERO_ITEM CSL_CITATION {"citationID":"sfozvPY8","properties":{"formattedCitation":"(Kristensen et al., 2006)","plainCitation":"(Kristensen et al., 2006)","dontUpdate":true,"noteIndex":0},"citationItems":[{"id":24,"uris":["http://zotero.org/users/10179799/items/A3TUHECP"],"itemData":{"id":24,"type":"article-journal","abstract":"Body condition scores (BCS) are very useful for dairy herd management and breeding programs, but the consistency and quality of recordings made by consultants in the field are unknown. The objectives of this study were 1) to estimate the agreement in BCS within and among practicing dairy veterinarians and 2) to provide an indication of the effects of training and the value of calibration, and of what efforts need to be made to obtain a validity and precision in BCS adequate for management purposes. A total of 2,230 scores were recorded by 51 practicing dairy veterinarians and 6 highly trained instructors. The 6 instructors were cross-trained to validate calibration consistency in assigning BCS. Each individual scored approximately 20 cows twice, with the second scoring occurring approximately 2.5h after the first. Between the 2 recordings, the respective instructors conducted a training session for the practicing veterinarians using other cows. A weighted kappa coefficient was used to assess agreement among and within classifiers. Excellent agreement (kappa ≥0.86) was documented between repeated BCS recorded for the same cows by the highly trained instructors. In addition, the BCS provided by multiple classifiers from the instructor team appeared to be comparable across herds and classifiers. This legitimizes the use of BCS for benchmarking at both the cow and the herd level. The within-classifier and between-classifier kappa values were in the ranges of 0.22 to 0.75 and 0.17 to 0.78, respectively, in the group of practicing dairy veterinarians. Many of the veterinarians provided estimates of average BCS that differed considerably from the BCS recorded by the instructors. Between-classifier comparisons of herd BCS are not warranted unless a validation has been performed. If scores are collected by multiple classifiers with varying experience, a valid but imprecise estimate of the true population mean of BCS may be obtained if classifiers are inexperienced. The limited training effort used in this study seemed to have brought about substantial improvement in the validity and precision of the BCS determined by practicing veterinarians, compared with the BCS recorded on the same cows by highly trained classifiers.","container-title":"Journal of Dairy Science","DOI":"10.3168/jds.S0022-0302(06)72413-4","ISSN":"0022-0302","issue":"9","journalAbbreviation":"Journal of Dairy Science","language":"en","page":"3721-3728","source":"ScienceDirect","title":"Within- and Across-Person Uniformity of Body Condition Scoring in Danish Holstein Cattle","volume":"89","author":[{"family":"Kristensen","given":"E."},{"family":"Dueholm","given":"L."},{"family":"Vink","given":"D."},{"family":"Andersen","given":"J. E."},{"family":"Jakobsen","given":"E. B."},{"family":"Illum-Nielsen","given":"S."},{"family":"Petersen","given":"F. A."},{"family":"Enevoldsen","given":"C."}],"issued":{"date-parts":[["2006",9,1]]}}}],"schema":"https://github.com/citation-style-language/schema/raw/master/csl-citation.json"}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Kristensen et al. (2006)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used agreement in scores between veterinarians working in dairy practice for analyzing the reliability of BCS. They used the Kappa value for evaluating agreement among the BCS assessor and 1 represented perfect agreement, 0 represented no agreement. Between the dairy veterinarians, the agreement value was significantly variable which are ranged from 0.22 to 0.75. </w:t>
      </w:r>
      <w:r>
        <w:fldChar w:fldCharType="begin"/>
      </w:r>
      <w:r>
        <w:rPr>
          <w:sz w:val="24"/>
          <w:szCs w:val="24"/>
          <w:rFonts w:cs="Times New Roman" w:ascii="Times New Roman" w:hAnsi="Times New Roman"/>
        </w:rPr>
        <w:instrText xml:space="preserve">ADDIN ZOTERO_ITEM CSL_CITATION {"citationID":"Q050UXCA","properties":{"formattedCitation":"(Kristensen et al., 2006)","plainCitation":"(Kristensen et al., 2006)","dontUpdate":true,"noteIndex":0},"citationItems":[{"id":24,"uris":["http://zotero.org/users/10179799/items/A3TUHECP"],"itemData":{"id":24,"type":"article-journal","abstract":"Body condition scores (BCS) are very useful for dairy herd management and breeding programs, but the consistency and quality of recordings made by consultants in the field are unknown. The objectives of this study were 1) to estimate the agreement in BCS within and among practicing dairy veterinarians and 2) to provide an indication of the effects of training and the value of calibration, and of what efforts need to be made to obtain a validity and precision in BCS adequate for management purposes. A total of 2,230 scores were recorded by 51 practicing dairy veterinarians and 6 highly trained instructors. The 6 instructors were cross-trained to validate calibration consistency in assigning BCS. Each individual scored approximately 20 cows twice, with the second scoring occurring approximately 2.5h after the first. Between the 2 recordings, the respective instructors conducted a training session for the practicing veterinarians using other cows. A weighted kappa coefficient was used to assess agreement among and within classifiers. Excellent agreement (kappa ≥0.86) was documented between repeated BCS recorded for the same cows by the highly trained instructors. In addition, the BCS provided by multiple classifiers from the instructor team appeared to be comparable across herds and classifiers. This legitimizes the use of BCS for benchmarking at both the cow and the herd level. The within-classifier and between-classifier kappa values were in the ranges of 0.22 to 0.75 and 0.17 to 0.78, respectively, in the group of practicing dairy veterinarians. Many of the veterinarians provided estimates of average BCS that differed considerably from the BCS recorded by the instructors. Between-classifier comparisons of herd BCS are not warranted unless a validation has been performed. If scores are collected by multiple classifiers with varying experience, a valid but imprecise estimate of the true population mean of BCS may be obtained if classifiers are inexperienced. The limited training effort used in this study seemed to have brought about substantial improvement in the validity and precision of the BCS determined by practicing veterinarians, compared with the BCS recorded on the same cows by highly trained classifiers.","container-title":"Journal of Dairy Science","DOI":"10.3168/jds.S0022-0302(06)72413-4","ISSN":"0022-0302","issue":"9","journalAbbreviation":"Journal of Dairy Science","language":"en","page":"3721-3728","source":"ScienceDirect","title":"Within- and Across-Person Uniformity of Body Condition Scoring in Danish Holstein Cattle","volume":"89","author":[{"family":"Kristensen","given":"E."},{"family":"Dueholm","given":"L."},{"family":"Vink","given":"D."},{"family":"Andersen","given":"J. E."},{"family":"Jakobsen","given":"E. B."},{"family":"Illum-Nielsen","given":"S."},{"family":"Petersen","given":"F. A."},{"family":"Enevoldsen","given":"C."}],"issued":{"date-parts":[["2006",9,1]]}}}],"schema":"https://github.com/citation-style-language/schema/raw/master/csl-citation.json"}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Kristensen et al. (2006)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also stated that assessors who had less experience with BCS tended to hesitate to give condition scores close to the end. Not only the problem of insufficient BCS experience but also veterinarians or nutritionists tend to avoid scoring those range scores because they are afraid of offending their customers (Ward, 2003).</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ind w:left="466" w:hanging="300"/>
        <w:rPr>
          <w:rFonts w:ascii="Times New Roman" w:hAnsi="Times New Roman"/>
          <w:sz w:val="24"/>
          <w:szCs w:val="24"/>
        </w:rPr>
      </w:pPr>
      <w:bookmarkStart w:id="33" w:name="_Toc119517280"/>
      <w:bookmarkStart w:id="34" w:name="_Toc116906538"/>
      <w:r>
        <w:rPr>
          <w:rFonts w:ascii="Times New Roman" w:hAnsi="Times New Roman"/>
          <w:sz w:val="24"/>
          <w:szCs w:val="24"/>
        </w:rPr>
        <w:t>2.4.2 Differences in BCS among breeds</w:t>
      </w:r>
      <w:bookmarkEnd w:id="33"/>
      <w:bookmarkEnd w:id="34"/>
    </w:p>
    <w:p>
      <w:pPr>
        <w:pStyle w:val="Standard"/>
        <w:spacing w:lineRule="auto" w:line="360"/>
        <w:rPr/>
      </w:pPr>
      <w:r>
        <w:rPr>
          <w:rFonts w:cs="Times New Roman" w:ascii="Times New Roman" w:hAnsi="Times New Roman"/>
          <w:color w:val="000000" w:themeColor="text1"/>
          <w:sz w:val="24"/>
          <w:szCs w:val="24"/>
        </w:rPr>
        <w:t>In general, compared to the dairy cow that breeds for high milk production (e.g. Holstein, Jersey), dual-purpose cows (e.g. Brown Swiss)</w:t>
      </w:r>
      <w:r>
        <w:rPr>
          <w:rFonts w:cs="Times New Roman" w:ascii="Times New Roman" w:hAnsi="Times New Roman"/>
          <w:sz w:val="24"/>
          <w:szCs w:val="24"/>
        </w:rPr>
        <w:t xml:space="preserve"> build more muscle and depot fat there.  According to </w:t>
      </w:r>
      <w:r>
        <w:rPr>
          <w:rFonts w:cs="Times New Roman" w:ascii="Times New Roman" w:hAnsi="Times New Roman"/>
          <w:sz w:val="24"/>
        </w:rPr>
        <w:t>Otto et al. (1991)</w:t>
      </w:r>
      <w:r>
        <w:rPr>
          <w:rFonts w:cs="Times New Roman" w:ascii="Times New Roman" w:hAnsi="Times New Roman"/>
          <w:sz w:val="24"/>
          <w:szCs w:val="24"/>
        </w:rPr>
        <w:t xml:space="preserve"> intermuscular and intramuscular fat constituted the largest depot </w:t>
      </w:r>
      <w:commentRangeStart w:id="10"/>
      <w:r>
        <w:rPr>
          <w:rFonts w:cs="Times New Roman" w:ascii="Times New Roman" w:hAnsi="Times New Roman"/>
          <w:sz w:val="24"/>
          <w:szCs w:val="24"/>
        </w:rPr>
        <w:t>in all</w:t>
      </w:r>
      <w:r>
        <w:rPr>
          <w:rFonts w:cs="Times New Roman" w:ascii="Times New Roman" w:hAnsi="Times New Roman"/>
          <w:sz w:val="24"/>
          <w:szCs w:val="24"/>
        </w:rPr>
      </w:r>
      <w:commentRangeEnd w:id="10"/>
      <w:r>
        <w:commentReference w:id="10"/>
      </w:r>
      <w:r>
        <w:rPr>
          <w:rFonts w:cs="Times New Roman" w:ascii="Times New Roman" w:hAnsi="Times New Roman"/>
          <w:sz w:val="24"/>
          <w:szCs w:val="24"/>
        </w:rPr>
        <w:t xml:space="preserve"> cattle breeds but the thinnest in the case of dairy cows. </w:t>
      </w:r>
      <w:r>
        <w:rPr>
          <w:rFonts w:cs="Times New Roman" w:ascii="Times New Roman" w:hAnsi="Times New Roman"/>
          <w:sz w:val="24"/>
        </w:rPr>
        <w:t>Wright &amp; Russel (1984)</w:t>
      </w:r>
      <w:r>
        <w:rPr>
          <w:rFonts w:cs="Times New Roman" w:ascii="Times New Roman" w:hAnsi="Times New Roman"/>
          <w:sz w:val="24"/>
          <w:szCs w:val="24"/>
        </w:rPr>
        <w:t xml:space="preserve"> researched the difference in the relationship between body condition score and body fat depending on the difference of main fat depot between the genotypes. In their study, </w:t>
      </w:r>
      <w:r>
        <w:rPr>
          <w:rFonts w:cs="Times New Roman" w:ascii="Times New Roman" w:hAnsi="Times New Roman"/>
          <w:color w:val="000000" w:themeColor="text1"/>
          <w:sz w:val="24"/>
          <w:szCs w:val="24"/>
        </w:rPr>
        <w:t>the Holstein cow tends to deposit more fat in the intraabdominal area than the subcutaneous area.</w:t>
      </w:r>
    </w:p>
    <w:p>
      <w:pPr>
        <w:pStyle w:val="Standard"/>
        <w:spacing w:lineRule="auto" w:line="360"/>
        <w:rPr/>
      </w:pPr>
      <w:r>
        <w:rPr>
          <w:rFonts w:cs="Times New Roman" w:ascii="Times New Roman" w:hAnsi="Times New Roman"/>
          <w:sz w:val="24"/>
        </w:rPr>
        <w:t>Breed difference was found within the dairy cattle breeds as well</w:t>
      </w:r>
      <w:r>
        <w:rPr>
          <w:rFonts w:cs="Times New Roman" w:ascii="Times New Roman" w:hAnsi="Times New Roman"/>
          <w:color w:val="000000" w:themeColor="text1"/>
          <w:sz w:val="24"/>
        </w:rPr>
        <w:t>. Washburn et al. (2002)</w:t>
      </w:r>
      <w:r>
        <w:rPr>
          <w:rFonts w:cs="Times New Roman" w:ascii="Times New Roman" w:hAnsi="Times New Roman"/>
          <w:color w:val="000000" w:themeColor="text1"/>
          <w:sz w:val="24"/>
          <w:szCs w:val="24"/>
        </w:rPr>
        <w:t xml:space="preserve"> and</w:t>
      </w:r>
      <w:r>
        <w:rPr>
          <w:rFonts w:cs="Times New Roman" w:ascii="Times New Roman" w:hAnsi="Times New Roman"/>
          <w:color w:val="000000" w:themeColor="text1"/>
          <w:sz w:val="24"/>
        </w:rPr>
        <w:t xml:space="preserve"> Roche et al. (2007)</w:t>
      </w:r>
      <w:r>
        <w:rPr>
          <w:rFonts w:cs="Times New Roman" w:ascii="Times New Roman" w:hAnsi="Times New Roman"/>
          <w:color w:val="000000" w:themeColor="text1"/>
          <w:sz w:val="24"/>
          <w:szCs w:val="24"/>
        </w:rPr>
        <w:t xml:space="preserve"> reported different scoring results between Jersey and Holstein dairy cattle. In their result, BCS results were significantly higher in Jersey compared to the Holstein cow. However, </w:t>
      </w:r>
      <w:r>
        <w:rPr>
          <w:rFonts w:cs="Times New Roman" w:ascii="Times New Roman" w:hAnsi="Times New Roman"/>
          <w:color w:val="000000" w:themeColor="text1"/>
          <w:sz w:val="24"/>
        </w:rPr>
        <w:t>Rastani et al. (2001) who used the USA BCS system (Wildman et al., 1982)</w:t>
      </w:r>
      <w:r>
        <w:rPr>
          <w:rFonts w:cs="Times New Roman" w:ascii="Times New Roman" w:hAnsi="Times New Roman"/>
          <w:color w:val="000000" w:themeColor="text1"/>
          <w:sz w:val="24"/>
          <w:szCs w:val="24"/>
        </w:rPr>
        <w:t xml:space="preserve"> reported durin</w:t>
      </w:r>
      <w:r>
        <w:rPr>
          <w:rFonts w:cs="Times New Roman" w:ascii="Times New Roman" w:hAnsi="Times New Roman"/>
          <w:sz w:val="24"/>
          <w:szCs w:val="24"/>
        </w:rPr>
        <w:t xml:space="preserve">g 1-11weeks of lactation period there was no marked BCS difference between Holstein and Jersey cows. A significant BCS difference was found only at 11 weeks of lactation which were lower BCS for Holstein cow. </w:t>
      </w:r>
      <w:r>
        <w:rPr>
          <w:rFonts w:cs="Times New Roman" w:ascii="Times New Roman" w:hAnsi="Times New Roman"/>
          <w:sz w:val="24"/>
        </w:rPr>
        <w:t>Koenen et al. (2001)</w:t>
      </w:r>
      <w:r>
        <w:rPr>
          <w:rFonts w:cs="Times New Roman" w:ascii="Times New Roman" w:hAnsi="Times New Roman"/>
          <w:sz w:val="24"/>
          <w:szCs w:val="24"/>
        </w:rPr>
        <w:t xml:space="preserve"> researched the relationship of </w:t>
      </w:r>
      <w:r>
        <w:rPr>
          <w:rFonts w:cs="Times New Roman" w:ascii="Times New Roman" w:hAnsi="Times New Roman"/>
          <w:color w:val="000000" w:themeColor="text1"/>
          <w:sz w:val="24"/>
          <w:szCs w:val="24"/>
        </w:rPr>
        <w:t xml:space="preserve">phenotypic and genetic parameters for body condition scores (BCS) </w:t>
      </w:r>
      <w:r>
        <w:rPr>
          <w:rFonts w:cs="Times New Roman" w:ascii="Times New Roman" w:hAnsi="Times New Roman"/>
          <w:sz w:val="24"/>
          <w:szCs w:val="24"/>
        </w:rPr>
        <w:t xml:space="preserve">in Holstein and Danish Red and White and reported the BCS decreased as the percentage of Holstein genes increased. In Austria, BCS data was collected during lactation with Fleckvieh, Brown Swiss, and Holstein cows by </w:t>
      </w:r>
      <w:r>
        <w:rPr>
          <w:rFonts w:cs="Times New Roman" w:ascii="Times New Roman" w:hAnsi="Times New Roman"/>
          <w:kern w:val="0"/>
          <w:sz w:val="24"/>
          <w:szCs w:val="24"/>
        </w:rPr>
        <w:t>Köck et al. (2018)</w:t>
      </w:r>
      <w:r>
        <w:rPr>
          <w:rFonts w:cs="Times New Roman" w:ascii="Times New Roman" w:hAnsi="Times New Roman"/>
          <w:sz w:val="24"/>
          <w:szCs w:val="24"/>
        </w:rPr>
        <w:t>. Among them, Fleckvieh had the highest BCS, followed by Brown Swiss and Holstein co</w:t>
      </w:r>
      <w:r>
        <w:rPr>
          <w:rFonts w:cs="Times New Roman" w:ascii="Times New Roman" w:hAnsi="Times New Roman"/>
          <w:color w:val="000000" w:themeColor="text1"/>
          <w:sz w:val="24"/>
          <w:szCs w:val="24"/>
        </w:rPr>
        <w:t xml:space="preserve">ws. A crossbreed study by </w:t>
      </w:r>
      <w:r>
        <w:rPr>
          <w:rFonts w:cs="Times New Roman" w:ascii="Times New Roman" w:hAnsi="Times New Roman"/>
          <w:color w:val="000000" w:themeColor="text1"/>
          <w:sz w:val="24"/>
        </w:rPr>
        <w:t>Aeberhard et al. (2001)</w:t>
      </w:r>
      <w:r>
        <w:rPr>
          <w:rFonts w:cs="Times New Roman" w:ascii="Times New Roman" w:hAnsi="Times New Roman"/>
          <w:color w:val="000000" w:themeColor="text1"/>
          <w:sz w:val="24"/>
          <w:szCs w:val="24"/>
        </w:rPr>
        <w:t xml:space="preserve"> and </w:t>
      </w:r>
      <w:r>
        <w:rPr>
          <w:rFonts w:cs="Times New Roman" w:ascii="Times New Roman" w:hAnsi="Times New Roman"/>
          <w:color w:val="000000" w:themeColor="text1"/>
          <w:sz w:val="24"/>
        </w:rPr>
        <w:t>Heins et al. (2008)</w:t>
      </w:r>
      <w:r>
        <w:rPr>
          <w:rFonts w:cs="Times New Roman" w:ascii="Times New Roman" w:hAnsi="Times New Roman"/>
          <w:color w:val="FF0000"/>
          <w:sz w:val="24"/>
          <w:szCs w:val="24"/>
        </w:rPr>
        <w:t xml:space="preserve"> </w:t>
      </w:r>
      <w:r>
        <w:rPr>
          <w:rFonts w:cs="Times New Roman" w:ascii="Times New Roman" w:hAnsi="Times New Roman"/>
          <w:color w:val="000000" w:themeColor="text1"/>
          <w:sz w:val="24"/>
          <w:szCs w:val="24"/>
        </w:rPr>
        <w:t xml:space="preserve">reported in general the cow that has more Holstein genes tends to have a marked lower condition score. </w:t>
      </w:r>
      <w:r>
        <w:rPr>
          <w:color w:val="000000" w:themeColor="text1"/>
        </w:rPr>
        <w:t xml:space="preserve"> </w:t>
      </w:r>
      <w:r>
        <w:rPr>
          <w:rFonts w:cs="Times New Roman" w:ascii="Times New Roman" w:hAnsi="Times New Roman"/>
          <w:sz w:val="24"/>
        </w:rPr>
        <w:t>Schwager-Suter et al. (2000)</w:t>
      </w:r>
      <w:r>
        <w:rPr>
          <w:rFonts w:cs="Times New Roman" w:ascii="Times New Roman" w:hAnsi="Times New Roman"/>
          <w:sz w:val="24"/>
          <w:szCs w:val="24"/>
        </w:rPr>
        <w:t xml:space="preserve"> also reported Holsteins tended to have lower scores than Jersey or Holstein-Jersey cross.</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t>As Holstein cattle tend to depot abdominal fat more, the subcutaneous fat layer of Holstein cattle could be thinner compared to other cattle breeds. This result may come from that most of the BCS system is built based on Holstein cattle. So, there is a possibility that fat Holstein cattle could be considered as a thin and thin dual breed or other dairy breed cows could be considered as fat. This mistake would negatively affect on total returns of the dairy farm, as there could be increasing in feeding costs, metabolic disease occurrence, and decreasing in milk production, and reproduction.</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ind w:left="466" w:hanging="300"/>
        <w:rPr/>
      </w:pPr>
      <w:bookmarkStart w:id="35" w:name="_Toc116906539"/>
      <w:bookmarkStart w:id="36" w:name="_Toc119517281"/>
      <w:r>
        <w:rPr>
          <w:rFonts w:ascii="Times New Roman" w:hAnsi="Times New Roman"/>
          <w:sz w:val="24"/>
          <w:szCs w:val="24"/>
        </w:rPr>
        <w:t xml:space="preserve">2.4.3 Frequency </w:t>
      </w:r>
      <w:bookmarkEnd w:id="35"/>
      <w:r>
        <w:rPr>
          <w:rFonts w:ascii="Times New Roman" w:hAnsi="Times New Roman"/>
          <w:sz w:val="24"/>
          <w:szCs w:val="24"/>
        </w:rPr>
        <w:t>and time</w:t>
      </w:r>
      <w:bookmarkEnd w:id="36"/>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sz w:val="24"/>
          <w:szCs w:val="24"/>
        </w:rPr>
        <w:t>The BCS should be done several times throughout the year. Because it is important to trace cow energy balance not only at just one point of the cow’s life but the whole lactation period and also as a prolonged negative energy balance caused by inadequate nutrition effect on cow milk production and incidence of metabolic disease in the cow</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rPr>
        <w:t>Braun et al. (1987) suggested the timing for BCS which are 30, 60, 90, 150, and 200 days of lactation.</w:t>
      </w:r>
      <w:r>
        <w:rPr>
          <w:rFonts w:cs="Times New Roman" w:ascii="Times New Roman" w:hAnsi="Times New Roman"/>
          <w:color w:val="000000" w:themeColor="text1"/>
          <w:sz w:val="24"/>
          <w:szCs w:val="24"/>
        </w:rPr>
        <w:t xml:space="preserve"> Hady et al. (1994) mentioned that every 30 days of condition scoring could provide enough data for applying a farm management strategy.</w:t>
      </w:r>
    </w:p>
    <w:p>
      <w:pPr>
        <w:pStyle w:val="Standard"/>
        <w:spacing w:lineRule="auto" w:line="360"/>
        <w:rPr/>
      </w:pPr>
      <w:r>
        <w:rPr>
          <w:rFonts w:cs="Times New Roman" w:ascii="Times New Roman" w:hAnsi="Times New Roman"/>
          <w:sz w:val="24"/>
          <w:szCs w:val="24"/>
        </w:rPr>
        <w:t xml:space="preserve">For the management of cows, frequent scoring has a benefit as we could have enough time to correct the condition score according to it. But the problem is that frequent scoring would take too much time and need an expert or trained person to gain reliable data. According to </w:t>
      </w:r>
      <w:r>
        <w:fldChar w:fldCharType="begin"/>
      </w:r>
      <w:r>
        <w:rPr>
          <w:sz w:val="24"/>
          <w:szCs w:val="24"/>
          <w:rFonts w:cs="Times New Roman" w:ascii="Times New Roman" w:hAnsi="Times New Roman"/>
        </w:rPr>
        <w:instrText xml:space="preserve">ADDIN ZOTERO_ITEM CSL_CITATION {"citationID":"maf9CSnp","properties":{"formattedCitation":"(Bewley &amp; Schutz, 2008)","plainCitation":"(Bewley &amp; Schutz, 2008)","dontUpdate":true,"noteIndex":0},"citationItems":[{"id":21,"uris":["http://zotero.org/users/10179799/items/AZ9A2ACZ"],"itemData":{"id":21,"type":"article-journal","abstract":"In this review, methods for assessing energy reserves, the role of assigning BCS in dairy management, and the impact of varying BCS on animal productivity, health, and reproduction are explored from a whole-system viewpoint. The usefulness, validity, and precision of BCS for assessing body energy reserves are well documented. Generally, BCS decrease in early lactation as cows partition energy from body reserves to support milk production, and they then begin to increase throughout the remainder of lactation. Excessive loss of energy reserves during early lactation, generally associated with cows of higher BCS at calving, often results in impaired health and reproductive performance. Among diseases, the most consistent relationship has been an increased incidence of ketosis for cows with higher BCS at calving. Although published results have varied, either high or low BCS has also been related to greater incidences of metritis, retained placenta, milk fever, lameness, cystic ovaries, dystocia, displaced abomasum, and mastitis. Losses in BCS or the actual BCS are associated with various fertility measures including days to first ovulation, days to first estrus, days to first service, first service conception rate, number of services, calving interval, and embryonic losses. Patterns of BCS change within lactation are under genetic control indicating potential for inclusion of BCS in genetic evaluations. Concerns about subjectivity and the time required for scoring have limited the use of BCS in daily management. An automated BCS might provide a more objective, less time-consuming means of estimating energy reserves in dairy cattle.","container-title":"The Professional Animal Scientist","DOI":"10.15232/S1080-7446(15)30901-3","ISSN":"1080-7446","issue":"6","journalAbbreviation":"The Professional Animal Scientist","language":"en","page":"507-529","source":"ScienceDirect","title":"An Interdisciplinary Review of Body Condition Scoring for Dairy Cattle","volume":"24","author":[{"family":"Bewley","given":"J. M."},{"family":"Schutz","given":"M. M."}],"issued":{"date-parts":[["2008",12,1]]}}}],"schema":"https://github.com/citation-style-language/schema/raw/master/csl-citation.json"}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Bewley &amp; Schutz (2008)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if BCS is done adequately</w:t>
      </w:r>
      <w:r>
        <w:rPr>
          <w:rFonts w:cs="Times New Roman" w:ascii="Times New Roman" w:hAnsi="Times New Roman"/>
          <w:color w:val="70AD47" w:themeColor="accent6"/>
          <w:sz w:val="24"/>
          <w:szCs w:val="24"/>
        </w:rPr>
        <w:t xml:space="preserve">, </w:t>
      </w:r>
      <w:r>
        <w:rPr>
          <w:rFonts w:cs="Times New Roman" w:ascii="Times New Roman" w:hAnsi="Times New Roman"/>
          <w:sz w:val="24"/>
          <w:szCs w:val="24"/>
        </w:rPr>
        <w:t>it would likely take 30 to 60s per cow. Therefore, in a large-scale farm, with about 1000 cow herd, the time required for BCS for every cow would take 8-16 hours at least. Additionally recording each cow’s identification and condition score into the computer system would take even more time.</w:t>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Thus, even if all the advantages accompanying regular-based BCS are evident, most dairy practitioners, farmers, nutritionists, and consultant are not take BCS as a part of their </w:t>
      </w:r>
      <w:r>
        <w:rPr>
          <w:rFonts w:cs="Times New Roman" w:ascii="Times New Roman" w:hAnsi="Times New Roman"/>
          <w:color w:val="000000" w:themeColor="text1"/>
          <w:sz w:val="24"/>
          <w:szCs w:val="24"/>
        </w:rPr>
        <w:t xml:space="preserve">management strategy </w:t>
      </w:r>
      <w:r>
        <w:fldChar w:fldCharType="begin"/>
      </w:r>
      <w:r>
        <w:rPr>
          <w:sz w:val="24"/>
          <w:szCs w:val="24"/>
          <w:rFonts w:cs="Times New Roman" w:ascii="Times New Roman" w:hAnsi="Times New Roman"/>
          <w:color w:val="000000"/>
        </w:rPr>
        <w:instrText xml:space="preserve">ADDIN ZOTERO_ITEM CSL_CITATION {"citationID":"weFjSYgZ","properties":{"formattedCitation":"(Hady et al., 1994; Schwager-Suter et al., 2000)","plainCitation":"(Hady et al., 1994; Schwager-Suter et al., 2000)","noteIndex":0},"citationItems":[{"id":491,"uris":["http://zotero.org/users/10179799/items/E9IPCR64"],"itemData":{"id":491,"type":"article-journal","abstract":"The objectives of this project were 1) to determine whether mean body condition scores for 30-d lactation and dry period intervals can be utilized to appraise body condition changes in a herd and 2) to determine the precision of the mean body condition score for 30-d lactation and dry period intervals. Cows in a commercial dairy herd were visually scored for body condition on a five-point scale in increments of .25. Dry period intervals were based on expected calving date; lactation intervals were calculated from the calving date for each cow. The first objective was accomplished by comparison of mean body condition scores for the 30-d lactation and dry period intervals. A Student's t test was used to test for differences between adjacent means for body condition score. Mean body condition scores for each 30-d lactation and dry period interval can be used to detect changes in body condition across stages of lactation and the dry period. The precision of the mean body condition score for each 30-d lactation and dry period interval was determined. Precision (or significance) was 95, 90, and 80%. Significance was 95% for all but one of the lactation and dry period intervals, indicating that mean body condition scores for a given interval are significant and precise. Body condition scoring may provide useful management information with the procedures developed in this study.","container-title":"Journal of Dairy Science","DOI":"10.3168/jds.S0022-0302(94)77095-8","ISSN":"0022-0302","issue":"6","journalAbbreviation":"J Dairy Sci","language":"eng","note":"PMID: 8083413","page":"1543-1547","source":"PubMed","title":"Frequency and precision of body condition scoring in dairy cattle","volume":"77","author":[{"family":"Hady","given":"P. J."},{"family":"Domecq","given":"J. J."},{"family":"Kaneene","given":"J. B."}],"issued":{"date-parts":[["1994",6]]}}},{"id":30,"uris":["http://zotero.org/users/10179799/items/YFQQGMSC"],"itemData":{"id":30,"type":"article-journal","abstract":"In the present study body condition scores (BCS), ultrasound fat thickness and ultrasound m. longissimus dorsi thickness as well as body measurements and management factors were recorded repeatedly during lactation in 71 Holstein-Friesians, 71 Jerseys and 71 Holstein-Jersey F1-crosses (first to ninth lactation) on four feeding regimens. BCS were analysed with ultrasound measurements as explanatory variables by mixed models. A compound symmetry structure for the variance components was applied. The models were also tested for an autoregressive error structure [AR(1)]. Ultrasound fat thickness and ultrasound m. longissimus dorsi thickness explained most of the variability in BCS. Coefficients of determination were between 0•84 and 0•85. Management factors such as feeding group and stage of lactation (week of taking measurements) and the breed type ✕ lactation interaction were, although significant, not relevant for the fit. Holsteins tended to have lower scores than F1-crosses and Jerseys and younger cows tended to have higher scores than older cows. Despite small differences between breeds, Edmonson’s BCS proved to be consistent within each breed type; thus BCS can be applied to various dairy breeds.","container-title":"Animal Science","DOI":"10.1017/S1357729800055375","ISSN":"1357-7298, 1748-748X","issue":"3","language":"en","note":"publisher: Cambridge University Press","page":"465-470","source":"Cambridge University Press","title":"Relationship between body condition scores and ultrasound measurements of subcutaneous fat and m. longissimus dorsi in dairy cows differing in size and type","volume":"71","author":[{"family":"Schwager-Suter","given":"R."},{"family":"Stricker","given":"C."},{"family":"Erdin","given":"D."},{"family":"Künzi","given":"N."}],"issued":{"date-parts":[["2000",12]]}}}],"schema":"https://github.com/citation-style-language/schema/raw/master/csl-citation.json"}</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rPr>
        <w:t>(Hady et al., 1994; Schwager-Suter et al., 2000)</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w:t>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Standard"/>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1"/>
        <w:rPr>
          <w:b w:val="false"/>
          <w:b w:val="false"/>
          <w:bCs w:val="false"/>
          <w:lang w:val="en-US"/>
        </w:rPr>
      </w:pPr>
      <w:bookmarkStart w:id="37" w:name="_Toc119517282"/>
      <w:r>
        <w:rPr>
          <w:b w:val="false"/>
          <w:bCs w:val="false"/>
          <w:lang w:val="en-US"/>
        </w:rPr>
        <w:t>3. Material and methods</w:t>
      </w:r>
      <w:bookmarkEnd w:id="37"/>
    </w:p>
    <w:p>
      <w:pPr>
        <w:pStyle w:val="Normal"/>
        <w:rPr/>
      </w:pPr>
      <w:r>
        <w:rPr/>
      </w:r>
    </w:p>
    <w:p>
      <w:pPr>
        <w:pStyle w:val="Heading2"/>
        <w:spacing w:lineRule="auto" w:line="360"/>
        <w:rPr>
          <w:rStyle w:val="2Char"/>
          <w:rFonts w:ascii="Times New Roman" w:hAnsi="Times New Roman"/>
          <w:sz w:val="28"/>
          <w:szCs w:val="32"/>
        </w:rPr>
      </w:pPr>
      <w:bookmarkStart w:id="38" w:name="_Toc119517283"/>
      <w:r>
        <w:rPr>
          <w:rStyle w:val="2Char"/>
          <w:rFonts w:ascii="Times New Roman" w:hAnsi="Times New Roman"/>
          <w:sz w:val="28"/>
          <w:szCs w:val="32"/>
        </w:rPr>
        <w:t>3.1. Data collection</w:t>
      </w:r>
      <w:bookmarkEnd w:id="38"/>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data was collected from 3 large-scale dairy farms (farm F1: 1150 cows, F2: 880 cows, F3: 960 cows) for 2 years using an SJCAM 4000RGB camera in Hungary. The camera was located at the rotary milking parlor facing the back side of the animal. Not every milking cow was recorded by a camera. As there is a risk of overrepresentation of already scored cows in the data set that might lead overfitting problem, we kept the time interval of about a month between the two recordings at the same milking parlor to convince the condition score had altered meantime.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sz w:val="28"/>
          <w:szCs w:val="32"/>
        </w:rPr>
      </w:pPr>
      <w:bookmarkStart w:id="39" w:name="_Toc119517284"/>
      <w:r>
        <w:rPr>
          <w:rFonts w:ascii="Times New Roman" w:hAnsi="Times New Roman"/>
          <w:sz w:val="28"/>
          <w:szCs w:val="32"/>
        </w:rPr>
        <w:t>3.2 Data preprocessing</w:t>
      </w:r>
      <w:bookmarkEnd w:id="39"/>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annotation of the video recording was done by a professional who registered BCS estimation and draw a bounding box to the back side of the animal using the visual Object Tagging Tool (VoTT, v2.2.0) remotely. For the scoring, we applied Ferguson et al (1994)’s BCS system that 1-5 scale BCS system with a 0.25 increment between score 2.5 to 4 and a 0.5 increment below score 2.5 and above score 4. This process, which draws a rectangle bounding box on the back side of the animal and registers estimated BCS when the animal is adjacent to the camera was continued according to the flow of the video recording. Those data were used for developing CNN by making the data set that was divided for the training, validation, and testing. After the process above mentioned, all processed video was revised and modified by the same professional in the Label studio. We created the training set and validation set from data of farms F1 and F2 by categorizing each BCS score. At the each of classified BCS 80 % of the data was randomly chosen for the training set and the rest data was used for building the validation set. Through this process, the training set would have the same distribution as the original distribution. Therefore, for model selection, validation set loss is considered an adequate tool. The processed data from farm F3 was preserved for an independent test set.</w:t>
      </w:r>
    </w:p>
    <w:p>
      <w:pPr>
        <w:pStyle w:val="Normal"/>
        <w:rPr/>
      </w:pPr>
      <w:r>
        <w:rPr/>
      </w:r>
    </w:p>
    <w:p>
      <w:pPr>
        <w:pStyle w:val="Standard"/>
        <w:spacing w:lineRule="auto" w:line="360"/>
        <w:rPr>
          <w:rStyle w:val="2Char"/>
        </w:rPr>
      </w:pPr>
      <w:r>
        <w:rPr/>
        <w:drawing>
          <wp:inline distT="0" distB="0" distL="0" distR="0">
            <wp:extent cx="5731510" cy="2958465"/>
            <wp:effectExtent l="0" t="0" r="0" b="0"/>
            <wp:docPr id="1" name="그림 1" descr="텍스트,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실내이(가) 표시된 사진&#10;&#10;자동 생성된 설명"/>
                    <pic:cNvPicPr>
                      <a:picLocks noChangeAspect="1" noChangeArrowheads="1"/>
                    </pic:cNvPicPr>
                  </pic:nvPicPr>
                  <pic:blipFill>
                    <a:blip r:embed="rId2"/>
                    <a:stretch>
                      <a:fillRect/>
                    </a:stretch>
                  </pic:blipFill>
                  <pic:spPr bwMode="auto">
                    <a:xfrm>
                      <a:off x="0" y="0"/>
                      <a:ext cx="5731510" cy="2958465"/>
                    </a:xfrm>
                    <a:prstGeom prst="rect">
                      <a:avLst/>
                    </a:prstGeom>
                  </pic:spPr>
                </pic:pic>
              </a:graphicData>
            </a:graphic>
          </wp:inline>
        </w:drawing>
      </w:r>
    </w:p>
    <w:p>
      <w:pPr>
        <w:pStyle w:val="Caption1"/>
        <w:rPr>
          <w:rFonts w:ascii="Times New Roman" w:hAnsi="Times New Roman" w:cs="Times New Roman"/>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Annotation rectangle</w:t>
      </w:r>
    </w:p>
    <w:p>
      <w:pPr>
        <w:pStyle w:val="Standard"/>
        <w:spacing w:lineRule="auto" w:line="360"/>
        <w:rPr>
          <w:rStyle w:val="2Char"/>
        </w:rPr>
      </w:pPr>
      <w:r>
        <w:rPr/>
      </w:r>
    </w:p>
    <w:p>
      <w:pPr>
        <w:pStyle w:val="Heading2"/>
        <w:spacing w:lineRule="auto" w:line="360"/>
        <w:rPr>
          <w:rStyle w:val="2Char"/>
          <w:rFonts w:ascii="Times New Roman" w:hAnsi="Times New Roman"/>
          <w:sz w:val="28"/>
          <w:szCs w:val="32"/>
        </w:rPr>
      </w:pPr>
      <w:bookmarkStart w:id="40" w:name="_Toc119517285"/>
      <w:r>
        <w:rPr>
          <w:rStyle w:val="2Char"/>
          <w:rFonts w:ascii="Times New Roman" w:hAnsi="Times New Roman"/>
          <w:sz w:val="28"/>
          <w:szCs w:val="32"/>
        </w:rPr>
        <w:t>3.3 Selection of model architecture</w:t>
      </w:r>
      <w:bookmarkEnd w:id="40"/>
    </w:p>
    <w:p>
      <w:pPr>
        <w:pStyle w:val="Normal"/>
        <w:keepNext w:val="true"/>
        <w:rPr/>
      </w:pPr>
      <w:r>
        <w:rPr/>
        <w:drawing>
          <wp:inline distT="0" distB="0" distL="0" distR="0">
            <wp:extent cx="3086100" cy="3280410"/>
            <wp:effectExtent l="0" t="0" r="0" b="0"/>
            <wp:docPr id="2" name="그림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4" descr=""/>
                    <pic:cNvPicPr>
                      <a:picLocks noChangeAspect="1" noChangeArrowheads="1"/>
                    </pic:cNvPicPr>
                  </pic:nvPicPr>
                  <pic:blipFill>
                    <a:blip r:embed="rId3"/>
                    <a:stretch>
                      <a:fillRect/>
                    </a:stretch>
                  </pic:blipFill>
                  <pic:spPr bwMode="auto">
                    <a:xfrm>
                      <a:off x="0" y="0"/>
                      <a:ext cx="3086100" cy="3280410"/>
                    </a:xfrm>
                    <a:prstGeom prst="rect">
                      <a:avLst/>
                    </a:prstGeom>
                  </pic:spPr>
                </pic:pic>
              </a:graphicData>
            </a:graphic>
          </wp:inline>
        </w:drawing>
      </w:r>
    </w:p>
    <w:p>
      <w:pPr>
        <w:pStyle w:val="Caption1"/>
        <w:rPr>
          <w:rFonts w:ascii="Times New Roman" w:hAnsi="Times New Roman" w:cs="Times New Roman"/>
          <w:sz w:val="22"/>
          <w:szCs w:val="22"/>
        </w:rPr>
      </w:pPr>
      <w:r>
        <w:rPr>
          <w:rFonts w:cs="Times New Roman" w:ascii="Times New Roman" w:hAnsi="Times New Roman"/>
          <w:sz w:val="22"/>
          <w:szCs w:val="22"/>
        </w:rPr>
        <w:t xml:space="preserve">Figure </w:t>
      </w:r>
      <w:r>
        <w:rPr>
          <w:rFonts w:cs="Times New Roman" w:ascii="Times New Roman" w:hAnsi="Times New Roman"/>
          <w:sz w:val="22"/>
          <w:szCs w:val="22"/>
        </w:rPr>
        <w:fldChar w:fldCharType="begin"/>
      </w:r>
      <w:r>
        <w:rPr>
          <w:sz w:val="22"/>
          <w:szCs w:val="22"/>
          <w:rFonts w:cs="Times New Roman" w:ascii="Times New Roman" w:hAnsi="Times New Roman"/>
        </w:rPr>
        <w:instrText xml:space="preserve"> SEQ Figure \* ARABIC </w:instrText>
      </w:r>
      <w:r>
        <w:rPr>
          <w:sz w:val="22"/>
          <w:szCs w:val="22"/>
          <w:rFonts w:cs="Times New Roman" w:ascii="Times New Roman" w:hAnsi="Times New Roman"/>
        </w:rPr>
        <w:fldChar w:fldCharType="separate"/>
      </w:r>
      <w:r>
        <w:rPr>
          <w:sz w:val="22"/>
          <w:szCs w:val="22"/>
          <w:rFonts w:cs="Times New Roman" w:ascii="Times New Roman" w:hAnsi="Times New Roman"/>
        </w:rPr>
        <w:t>2</w:t>
      </w:r>
      <w:r>
        <w:rPr>
          <w:sz w:val="22"/>
          <w:szCs w:val="22"/>
          <w:rFonts w:cs="Times New Roman" w:ascii="Times New Roman" w:hAnsi="Times New Roman"/>
        </w:rPr>
        <w:fldChar w:fldCharType="end"/>
      </w:r>
      <w:r>
        <w:rPr>
          <w:rFonts w:cs="Times New Roman" w:ascii="Times New Roman" w:hAnsi="Times New Roman"/>
          <w:sz w:val="22"/>
          <w:szCs w:val="22"/>
        </w:rPr>
        <w:t xml:space="preserve"> Faster R-CNN is a single, unified network for object detection. The RPN module serves as the ‘attention’ of this unified network derived from Ren et al. (2016)</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Automatization of BCS is the task of object detection and classification from the viewpoint of machine learning. Because of that reason we selected the object detection model that can utilize the attention focus on the interesting region in the manner of bounding box and classification. The Faster-RCNN architecture that merging Region Proposal Network and Fast R-CNN for object detection allowing improvement in both accuracy and running speed. The architecture of Faster-RCNN is shown in Figure 2. This architecture of object detection was identical compared to our problem setting, Therefore, naturally, we selected Detectron2 which utilizes Faster-RCNN architecture with the result of state of art. The models pre-trained on COCO Dataset with the network parameters utilized for this study were downloaded from the Model Zoo code repository.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Style w:val="2Char"/>
          <w:rFonts w:ascii="Times New Roman" w:hAnsi="Times New Roman"/>
          <w:sz w:val="28"/>
          <w:szCs w:val="32"/>
        </w:rPr>
      </w:pPr>
      <w:bookmarkStart w:id="41" w:name="_Toc119517286"/>
      <w:r>
        <w:rPr>
          <w:rStyle w:val="2Char"/>
          <w:rFonts w:ascii="Times New Roman" w:hAnsi="Times New Roman"/>
          <w:sz w:val="28"/>
          <w:szCs w:val="32"/>
        </w:rPr>
        <w:t>3.4 Evaluation metrics</w:t>
      </w:r>
      <w:bookmarkEnd w:id="41"/>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To evaluate the performance of the models we needed metrics that compare ground truth data and predicted data. Our model’s performance was examined by bounding box prediction (B-box) average precision at Intersection over Union (IoU)=0.50 = Average prediction 50 (AP50) which was calculated from how much predicted B-box and ground truth were matched. Furthermore, Detectron2 not only detects an object in the image but also estimates class probability distribution for entire classes. The class that presents the highest probability is selected for the final classification. We used Cohen’s kappa coefficient which shows agreement between ground truth and prediction for examining prediction quality and accuracy. The kappa coefficient is calculated by the formula below.</w:t>
      </w:r>
    </w:p>
    <w:p>
      <w:pPr>
        <w:pStyle w:val="Normal"/>
        <w:spacing w:lineRule="auto" w:line="36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C</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C</m:t>
                  </m:r>
                </m:sub>
              </m:sSub>
            </m:den>
          </m:f>
        </m:oMath>
      </m:oMathPara>
    </w:p>
    <w:p>
      <w:pPr>
        <w:pStyle w:val="Normal"/>
        <w:spacing w:lineRule="auto" w:line="360"/>
        <w:rPr>
          <w:rFonts w:ascii="Times New Roman" w:hAnsi="Times New Roman" w:cs="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m:t>
            </m:r>
          </m:sub>
        </m:sSub>
      </m:oMath>
      <w:r>
        <w:rPr>
          <w:rFonts w:cs="Times New Roman" w:ascii="Times New Roman" w:hAnsi="Times New Roman"/>
          <w:sz w:val="24"/>
          <w:szCs w:val="24"/>
        </w:rPr>
        <w:t xml:space="preserve"> </w:t>
      </w:r>
      <w:r>
        <w:rPr>
          <w:rFonts w:cs="Times New Roman" w:ascii="Times New Roman" w:hAnsi="Times New Roman"/>
          <w:sz w:val="24"/>
          <w:szCs w:val="24"/>
        </w:rPr>
        <w:t xml:space="preserve">value is calculated from the agreement between ground truth and prediction, </w:t>
      </w:r>
      <w:r>
        <w:rPr/>
      </w:r>
      <m:oMath xmlns:m="http://schemas.openxmlformats.org/officeDocument/2006/math">
        <m:sSub>
          <m:e>
            <m:r>
              <w:rPr>
                <w:rFonts w:ascii="Cambria Math" w:hAnsi="Cambria Math"/>
              </w:rPr>
              <m:t xml:space="preserve">P</m:t>
            </m:r>
          </m:e>
          <m:sub>
            <m:r>
              <w:rPr>
                <w:rFonts w:ascii="Cambria Math" w:hAnsi="Cambria Math"/>
              </w:rPr>
              <m:t xml:space="preserve">c</m:t>
            </m:r>
          </m:sub>
        </m:sSub>
      </m:oMath>
      <w:r>
        <w:rPr>
          <w:rFonts w:cs="Times New Roman" w:ascii="Times New Roman" w:hAnsi="Times New Roman"/>
          <w:sz w:val="24"/>
          <w:szCs w:val="24"/>
        </w:rPr>
        <w:t xml:space="preserve"> value is calculated from the probability when the agreement happened by accident. The interpretation of Cohen’s kappa is shown in Table 3.</w:t>
      </w:r>
    </w:p>
    <w:p>
      <w:pPr>
        <w:pStyle w:val="Caption1"/>
        <w:rPr>
          <w:rFonts w:ascii="Times New Roman" w:hAnsi="Times New Roman" w:cs="Times New Roman"/>
        </w:rPr>
      </w:pPr>
      <w:r>
        <w:rPr>
          <w:rFonts w:cs="Times New Roman" w:ascii="Times New Roman" w:hAnsi="Times New Roman"/>
        </w:rPr>
        <w:t xml:space="preserve">Table 3 interpretation of Cohen's kappa </w:t>
      </w:r>
    </w:p>
    <w:tbl>
      <w:tblPr>
        <w:tblStyle w:val="6-3"/>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360" w:before="0" w:after="0"/>
              <w:jc w:val="center"/>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Value of kappa</w:t>
            </w:r>
          </w:p>
        </w:tc>
        <w:tc>
          <w:tcPr>
            <w:tcW w:w="3005" w:type="dxa"/>
            <w:tcBorders/>
          </w:tcPr>
          <w:p>
            <w:pPr>
              <w:pStyle w:val="Normal"/>
              <w:widowControl w:val="false"/>
              <w:suppressAutoHyphens w:val="fals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Level of Agreement</w:t>
            </w:r>
          </w:p>
        </w:tc>
        <w:tc>
          <w:tcPr>
            <w:tcW w:w="3006" w:type="dxa"/>
            <w:tcBorders/>
          </w:tcPr>
          <w:p>
            <w:pPr>
              <w:pStyle w:val="Normal"/>
              <w:widowControl w:val="false"/>
              <w:suppressAutoHyphens w:val="fals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 Of Reliable Data</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EDEDED" w:themeFill="accent3" w:themeFillTint="33" w:val="clear"/>
          </w:tcPr>
          <w:p>
            <w:pPr>
              <w:pStyle w:val="Normal"/>
              <w:widowControl w:val="false"/>
              <w:suppressAutoHyphens w:val="false"/>
              <w:spacing w:lineRule="auto" w:line="360" w:before="0" w:after="0"/>
              <w:jc w:val="center"/>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0-0.20</w:t>
            </w:r>
          </w:p>
        </w:tc>
        <w:tc>
          <w:tcPr>
            <w:tcW w:w="3005" w:type="dxa"/>
            <w:tcBorders>
              <w:top w:val="nil"/>
              <w:bottom w:val="nil"/>
            </w:tcBorders>
            <w:shd w:color="auto" w:fill="EDEDED" w:themeFill="accent3" w:themeFillTint="33" w:val="clear"/>
          </w:tcPr>
          <w:p>
            <w:pPr>
              <w:pStyle w:val="Normal"/>
              <w:widowControl w:val="false"/>
              <w:suppressAutoHyphens w:val="fals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None</w:t>
            </w:r>
          </w:p>
        </w:tc>
        <w:tc>
          <w:tcPr>
            <w:tcW w:w="3006" w:type="dxa"/>
            <w:tcBorders>
              <w:top w:val="nil"/>
              <w:bottom w:val="nil"/>
            </w:tcBorders>
            <w:shd w:color="auto" w:fill="EDEDED" w:themeFill="accent3" w:themeFillTint="33" w:val="clear"/>
          </w:tcPr>
          <w:p>
            <w:pPr>
              <w:pStyle w:val="Normal"/>
              <w:widowControl w:val="false"/>
              <w:suppressAutoHyphens w:val="fals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0-4%</w:t>
            </w:r>
          </w:p>
        </w:tc>
      </w:tr>
      <w:tr>
        <w:trPr/>
        <w:tc>
          <w:tcPr>
            <w:tcW w:w="300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360" w:before="0" w:after="0"/>
              <w:jc w:val="center"/>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0.21-0.39</w:t>
            </w:r>
          </w:p>
        </w:tc>
        <w:tc>
          <w:tcPr>
            <w:tcW w:w="3005" w:type="dxa"/>
            <w:tcBorders>
              <w:top w:val="nil"/>
              <w:bottom w:val="nil"/>
            </w:tcBorders>
          </w:tcPr>
          <w:p>
            <w:pPr>
              <w:pStyle w:val="Normal"/>
              <w:widowControl w:val="false"/>
              <w:suppressAutoHyphens w:val="fals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Minimal</w:t>
            </w:r>
          </w:p>
        </w:tc>
        <w:tc>
          <w:tcPr>
            <w:tcW w:w="3006" w:type="dxa"/>
            <w:tcBorders>
              <w:top w:val="nil"/>
              <w:bottom w:val="nil"/>
            </w:tcBorders>
          </w:tcPr>
          <w:p>
            <w:pPr>
              <w:pStyle w:val="Normal"/>
              <w:widowControl w:val="false"/>
              <w:suppressAutoHyphens w:val="fals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4-15%</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EDEDED" w:themeFill="accent3" w:themeFillTint="33" w:val="clear"/>
          </w:tcPr>
          <w:p>
            <w:pPr>
              <w:pStyle w:val="Normal"/>
              <w:widowControl w:val="false"/>
              <w:suppressAutoHyphens w:val="false"/>
              <w:spacing w:lineRule="auto" w:line="360" w:before="0" w:after="0"/>
              <w:jc w:val="center"/>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0.40-0.59</w:t>
            </w:r>
          </w:p>
        </w:tc>
        <w:tc>
          <w:tcPr>
            <w:tcW w:w="3005" w:type="dxa"/>
            <w:tcBorders>
              <w:top w:val="nil"/>
              <w:bottom w:val="nil"/>
            </w:tcBorders>
            <w:shd w:color="auto" w:fill="EDEDED" w:themeFill="accent3" w:themeFillTint="33" w:val="clear"/>
          </w:tcPr>
          <w:p>
            <w:pPr>
              <w:pStyle w:val="Normal"/>
              <w:widowControl w:val="false"/>
              <w:suppressAutoHyphens w:val="fals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Weak</w:t>
            </w:r>
          </w:p>
        </w:tc>
        <w:tc>
          <w:tcPr>
            <w:tcW w:w="3006" w:type="dxa"/>
            <w:tcBorders>
              <w:top w:val="nil"/>
              <w:bottom w:val="nil"/>
            </w:tcBorders>
            <w:shd w:color="auto" w:fill="EDEDED" w:themeFill="accent3" w:themeFillTint="33" w:val="clear"/>
          </w:tcPr>
          <w:p>
            <w:pPr>
              <w:pStyle w:val="Normal"/>
              <w:widowControl w:val="false"/>
              <w:suppressAutoHyphens w:val="fals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15-35%</w:t>
            </w:r>
          </w:p>
        </w:tc>
      </w:tr>
      <w:tr>
        <w:trPr/>
        <w:tc>
          <w:tcPr>
            <w:tcW w:w="300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360" w:before="0" w:after="0"/>
              <w:jc w:val="center"/>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0.60-0.79</w:t>
            </w:r>
          </w:p>
        </w:tc>
        <w:tc>
          <w:tcPr>
            <w:tcW w:w="3005" w:type="dxa"/>
            <w:tcBorders>
              <w:top w:val="nil"/>
              <w:bottom w:val="nil"/>
            </w:tcBorders>
          </w:tcPr>
          <w:p>
            <w:pPr>
              <w:pStyle w:val="Normal"/>
              <w:widowControl w:val="false"/>
              <w:suppressAutoHyphens w:val="fals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Moderate</w:t>
            </w:r>
          </w:p>
        </w:tc>
        <w:tc>
          <w:tcPr>
            <w:tcW w:w="3006" w:type="dxa"/>
            <w:tcBorders>
              <w:top w:val="nil"/>
              <w:bottom w:val="nil"/>
            </w:tcBorders>
          </w:tcPr>
          <w:p>
            <w:pPr>
              <w:pStyle w:val="Normal"/>
              <w:widowControl w:val="false"/>
              <w:suppressAutoHyphens w:val="fals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35-63%</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EDEDED" w:themeFill="accent3" w:themeFillTint="33" w:val="clear"/>
          </w:tcPr>
          <w:p>
            <w:pPr>
              <w:pStyle w:val="Normal"/>
              <w:widowControl w:val="false"/>
              <w:suppressAutoHyphens w:val="false"/>
              <w:spacing w:lineRule="auto" w:line="360" w:before="0" w:after="0"/>
              <w:jc w:val="center"/>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0.80-0.90</w:t>
            </w:r>
          </w:p>
        </w:tc>
        <w:tc>
          <w:tcPr>
            <w:tcW w:w="3005" w:type="dxa"/>
            <w:tcBorders>
              <w:top w:val="nil"/>
              <w:bottom w:val="nil"/>
            </w:tcBorders>
            <w:shd w:color="auto" w:fill="EDEDED" w:themeFill="accent3" w:themeFillTint="33" w:val="clear"/>
          </w:tcPr>
          <w:p>
            <w:pPr>
              <w:pStyle w:val="Normal"/>
              <w:widowControl w:val="false"/>
              <w:suppressAutoHyphens w:val="fals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Strong</w:t>
            </w:r>
          </w:p>
        </w:tc>
        <w:tc>
          <w:tcPr>
            <w:tcW w:w="3006" w:type="dxa"/>
            <w:tcBorders>
              <w:top w:val="nil"/>
              <w:bottom w:val="nil"/>
            </w:tcBorders>
            <w:shd w:color="auto" w:fill="EDEDED" w:themeFill="accent3" w:themeFillTint="33" w:val="clear"/>
          </w:tcPr>
          <w:p>
            <w:pPr>
              <w:pStyle w:val="Normal"/>
              <w:widowControl w:val="false"/>
              <w:suppressAutoHyphens w:val="fals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64-81%</w:t>
            </w:r>
          </w:p>
        </w:tc>
      </w:tr>
      <w:tr>
        <w:trPr/>
        <w:tc>
          <w:tcPr>
            <w:tcW w:w="300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false"/>
              <w:spacing w:lineRule="auto" w:line="360" w:before="0" w:after="0"/>
              <w:jc w:val="center"/>
              <w:rPr>
                <w:rFonts w:ascii="Times New Roman" w:hAnsi="Times New Roman" w:cs="Times New Roman"/>
                <w:b w:val="false"/>
                <w:b w:val="false"/>
                <w:bCs w:val="false"/>
                <w:color w:val="000000" w:themeColor="text1"/>
                <w:sz w:val="22"/>
              </w:rPr>
            </w:pPr>
            <w:r>
              <w:rPr>
                <w:rFonts w:eastAsia="" w:cs="Times New Roman" w:ascii="Times New Roman" w:hAnsi="Times New Roman"/>
                <w:b w:val="false"/>
                <w:bCs w:val="false"/>
                <w:color w:val="000000" w:themeColor="text1"/>
                <w:kern w:val="2"/>
                <w:sz w:val="22"/>
                <w:szCs w:val="22"/>
                <w:lang w:val="en-US" w:eastAsia="ko-KR" w:bidi="ar-SA"/>
              </w:rPr>
              <w:t>Above 0.90</w:t>
            </w:r>
          </w:p>
        </w:tc>
        <w:tc>
          <w:tcPr>
            <w:tcW w:w="3005" w:type="dxa"/>
            <w:tcBorders>
              <w:top w:val="nil"/>
            </w:tcBorders>
          </w:tcPr>
          <w:p>
            <w:pPr>
              <w:pStyle w:val="Normal"/>
              <w:widowControl w:val="false"/>
              <w:suppressAutoHyphens w:val="fals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Almost Perfect</w:t>
            </w:r>
          </w:p>
        </w:tc>
        <w:tc>
          <w:tcPr>
            <w:tcW w:w="3006" w:type="dxa"/>
            <w:tcBorders>
              <w:top w:val="nil"/>
            </w:tcBorders>
          </w:tcPr>
          <w:p>
            <w:pPr>
              <w:pStyle w:val="Normal"/>
              <w:keepNext w:val="true"/>
              <w:widowControl w:val="false"/>
              <w:suppressAutoHyphens w:val="fals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Pr>
                <w:rFonts w:eastAsia="" w:cs="Times New Roman" w:ascii="Times New Roman" w:hAnsi="Times New Roman"/>
                <w:color w:val="000000" w:themeColor="text1"/>
                <w:kern w:val="2"/>
                <w:sz w:val="22"/>
                <w:szCs w:val="22"/>
                <w:lang w:val="en-US" w:eastAsia="ko-KR" w:bidi="ar-SA"/>
              </w:rPr>
              <w:t>82-100%</w:t>
            </w:r>
          </w:p>
        </w:tc>
      </w:tr>
    </w:tbl>
    <w:p>
      <w:pPr>
        <w:pStyle w:val="Normal"/>
        <w:rPr>
          <w:rFonts w:ascii="Times New Roman" w:hAnsi="Times New Roman" w:cs="Times New Roman"/>
          <w:i/>
          <w:i/>
          <w:iCs/>
          <w:sz w:val="22"/>
          <w:szCs w:val="24"/>
        </w:rPr>
      </w:pPr>
      <w:r>
        <w:rPr>
          <w:rFonts w:cs="Times New Roman" w:ascii="Times New Roman" w:hAnsi="Times New Roman"/>
          <w:i/>
          <w:iCs/>
          <w:sz w:val="22"/>
          <w:szCs w:val="24"/>
        </w:rPr>
        <w:t>Derived from McHugh, M. L. (2012).</w:t>
      </w:r>
    </w:p>
    <w:p>
      <w:pPr>
        <w:pStyle w:val="Normal"/>
        <w:rPr>
          <w:rFonts w:ascii="Times New Roman" w:hAnsi="Times New Roman" w:cs="Times New Roman"/>
          <w:i/>
          <w:i/>
          <w:iCs/>
          <w:sz w:val="24"/>
          <w:szCs w:val="28"/>
        </w:rPr>
      </w:pPr>
      <w:r>
        <w:rPr>
          <w:rFonts w:cs="Times New Roman" w:ascii="Times New Roman" w:hAnsi="Times New Roman"/>
          <w:i/>
          <w:iCs/>
          <w:sz w:val="24"/>
          <w:szCs w:val="28"/>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accuracy is calculated for each class by how many total true positive (TP) and true negative (TN) result we got in total prediction which includes false positive (FP) and false negative (FN) result. The formula for accuracy calculation is shown below. Overall accuracy for all classes was calculated from the average of them.</w:t>
      </w:r>
    </w:p>
    <w:p>
      <w:pPr>
        <w:pStyle w:val="Normal"/>
        <w:spacing w:lineRule="auto" w:line="36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sz w:val="24"/>
          <w:szCs w:val="24"/>
        </w:rPr>
      </w:pPr>
      <w:bookmarkStart w:id="42" w:name="_Toc119517287"/>
      <w:r>
        <w:rPr>
          <w:rFonts w:ascii="Times New Roman" w:hAnsi="Times New Roman"/>
          <w:sz w:val="28"/>
          <w:szCs w:val="28"/>
        </w:rPr>
        <w:t>3.5 Model screening</w:t>
      </w:r>
      <w:bookmarkEnd w:id="42"/>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Because it was time-consuming and required massive data set to build an appropriate model from the zero point, we selected 10 pre-trained models and among the 10 pre-trained models we selected the model that showed the lowest validation loss which trained and validated with our data sets with identical hyperparameters for 15 epochs. We utilized that model, </w:t>
      </w:r>
      <w:r>
        <w:rPr>
          <w:rFonts w:cs="Times New Roman" w:ascii="Times New Roman" w:hAnsi="Times New Roman"/>
          <w:i/>
          <w:iCs/>
          <w:sz w:val="24"/>
          <w:szCs w:val="24"/>
        </w:rPr>
        <w:t>faster_rcnn_R_50_FPN_3x</w:t>
      </w:r>
      <w:r>
        <w:rPr>
          <w:rFonts w:cs="Times New Roman" w:ascii="Times New Roman" w:hAnsi="Times New Roman"/>
          <w:sz w:val="24"/>
          <w:szCs w:val="24"/>
        </w:rPr>
        <w:t xml:space="preserve"> for the entire study.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sz w:val="24"/>
          <w:szCs w:val="24"/>
        </w:rPr>
      </w:pPr>
      <w:bookmarkStart w:id="43" w:name="_Toc119517288"/>
      <w:r>
        <w:rPr>
          <w:rFonts w:ascii="Times New Roman" w:hAnsi="Times New Roman"/>
          <w:sz w:val="28"/>
          <w:szCs w:val="28"/>
        </w:rPr>
        <w:t>3.6. Model training and prediction</w:t>
      </w:r>
      <w:bookmarkEnd w:id="43"/>
    </w:p>
    <w:p>
      <w:pPr>
        <w:pStyle w:val="Tblzattartalom"/>
        <w:spacing w:lineRule="auto" w:line="360"/>
        <w:jc w:val="left"/>
        <w:rPr>
          <w:rFonts w:ascii="Times New Roman" w:hAnsi="Times New Roman" w:cs="Times New Roman"/>
          <w:sz w:val="24"/>
          <w:szCs w:val="24"/>
        </w:rPr>
      </w:pPr>
      <w:r>
        <w:rPr>
          <w:rStyle w:val="3Char"/>
          <w:rFonts w:ascii="Times New Roman" w:hAnsi="Times New Roman"/>
          <w:sz w:val="24"/>
          <w:szCs w:val="24"/>
        </w:rPr>
        <w:t>3.6.1. With 12 BCS classes</w:t>
        <w:br/>
      </w:r>
      <w:r>
        <w:rPr>
          <w:rFonts w:cs="Times New Roman" w:ascii="Times New Roman" w:hAnsi="Times New Roman"/>
          <w:sz w:val="24"/>
          <w:szCs w:val="24"/>
        </w:rPr>
        <w:t>The annotated images with 12-level classification were given to a pre-trained model for the training validation and testing. Predictions on the validation and test sets were made with the model’s optimal weight which was found at the point of the lowest validation loss and AP50. The highest probability output among the probability distribution was selected for the estimated condition score. The confidence score for the given prediction was collected for the model confidence measure.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Based on the viewpoint of </w:t>
      </w:r>
      <w:r>
        <w:fldChar w:fldCharType="begin"/>
      </w:r>
      <w:r>
        <w:rPr>
          <w:sz w:val="24"/>
          <w:szCs w:val="24"/>
          <w:rFonts w:cs="Times New Roman" w:ascii="Times New Roman" w:hAnsi="Times New Roman"/>
        </w:rPr>
        <w:instrText xml:space="preserve">ADDIN ZOTERO_ITEM CSL_CITATION {"citationID":"vJna1c4b","properties":{"formattedCitation":"(Yukun et al., 2019)","plainCitation":"(Yukun et al., 2019)","dontUpdate":true,"noteIndex":0},"citationItems":[{"id":695,"uris":["http://zotero.org/users/10179799/items/IK995PU4"],"itemData":{"id":695,"type":"article-journal","container-title":"Journal of Dairy Science","DOI":"10.3168/jds.2018-16164","ISSN":"0022-0302","issue":"11","journalAbbreviation":"Journal of Dairy Science","language":"English","note":"publisher: Elsevier\nPMID: 31521348","page":"10140-10151","source":"www.journalofdairyscience.org","title":"Automatic monitoring system for individual dairy cows based on a deep learning framework that provides identification via body parts and estimation of body condition score","volume":"102","author":[{"family":"Yukun","given":"Sun"},{"family":"Pengju","given":"Huo"},{"family":"Yujie","given":"Wang"},{"family":"Ziqi","given":"Cui"},{"family":"Yang","given":"Li"},{"family":"Baisheng","given":"Dai"},{"family":"Runze","given":"Li"},{"family":"Yonggen","given":"Zhang"}],"issued":{"date-parts":[["2019",11,1]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Yukun et al.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we allowed 0, 0.25, and 0.5 error thresholds for giving more flexibility to the model prediction evaluation therefore slight mistakes could be considered the correct answer.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1"/>
        <w:spacing w:lineRule="auto" w:line="360"/>
        <w:rPr>
          <w:b w:val="false"/>
          <w:b w:val="false"/>
          <w:bCs w:val="false"/>
          <w:lang w:val="en-US"/>
        </w:rPr>
      </w:pPr>
      <w:bookmarkStart w:id="44" w:name="_Toc119517289"/>
      <w:r>
        <w:rPr>
          <w:b w:val="false"/>
          <w:bCs w:val="false"/>
          <w:lang w:val="en-US"/>
        </w:rPr>
        <w:t>4. Result</w:t>
      </w:r>
      <w:bookmarkEnd w:id="44"/>
    </w:p>
    <w:p>
      <w:pPr>
        <w:pStyle w:val="Heading2"/>
        <w:spacing w:lineRule="auto" w:line="360"/>
        <w:rPr>
          <w:rFonts w:ascii="Times New Roman" w:hAnsi="Times New Roman"/>
          <w:sz w:val="26"/>
          <w:szCs w:val="26"/>
        </w:rPr>
      </w:pPr>
      <w:bookmarkStart w:id="45" w:name="_Toc119517290"/>
      <w:r>
        <w:rPr>
          <w:rFonts w:ascii="Times New Roman" w:hAnsi="Times New Roman"/>
          <w:sz w:val="26"/>
          <w:szCs w:val="26"/>
        </w:rPr>
        <w:t>4.1 prediction with 12 BCS classes</w:t>
      </w:r>
      <w:bookmarkEnd w:id="45"/>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tested the performance of our model that was trained by 12-level BCS classes with the validation and test set. The performance of our model is shown in Figure 2. Each chart is divided by the result from the validation set and test set and it is further divided by the allowed error range. The result that sorted by predicted class probability (model confidence) with the given threshold indicated in the x-axis. Moving along the x-axis toward the higher threshold level, the only image that has a high predicted class probability remains for accuracy and kappa value calculation. In general, with the increasing threshold level, the image that has high model confidence is classified better than the image that has lower model confidence.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plot from the test set with an error range of 0 presented minimal agreement in the kappa value and showed even worse results when model confidence is over 75%. In the plot from the validation set, the accuracy curve and kappa value were similar to the test set under 75% however above 75% of model confidence, the kappa value yielded better agreement compared to the test set. For the test and validation plot allowing a 0.25 range of error, below 75% of model confidence produced moderate agreement at the kappa value the agreement decreased above around 75% in both sets. The test and validation set allowing a 0.5 range of error showed strong agreement in both sets, and over the 60% of model confidence the curve showed even almost perfect agreement at the kappa value.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keepNext w:val="true"/>
        <w:rPr>
          <w:rFonts w:ascii="Times New Roman" w:hAnsi="Times New Roman" w:cs="Times New Roman"/>
        </w:rPr>
      </w:pPr>
      <w:r>
        <w:rPr/>
        <w:drawing>
          <wp:inline distT="0" distB="0" distL="0" distR="0">
            <wp:extent cx="5722620" cy="6294120"/>
            <wp:effectExtent l="0" t="0" r="0" b="0"/>
            <wp:docPr id="3" name="그림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descr=""/>
                    <pic:cNvPicPr>
                      <a:picLocks noChangeAspect="1" noChangeArrowheads="1"/>
                    </pic:cNvPicPr>
                  </pic:nvPicPr>
                  <pic:blipFill>
                    <a:blip r:embed="rId4"/>
                    <a:stretch>
                      <a:fillRect/>
                    </a:stretch>
                  </pic:blipFill>
                  <pic:spPr bwMode="auto">
                    <a:xfrm>
                      <a:off x="0" y="0"/>
                      <a:ext cx="5722620" cy="6294120"/>
                    </a:xfrm>
                    <a:prstGeom prst="rect">
                      <a:avLst/>
                    </a:prstGeom>
                  </pic:spPr>
                </pic:pic>
              </a:graphicData>
            </a:graphic>
          </wp:inline>
        </w:drawing>
      </w: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The model was trained and evaluated with 12 BCS classes. For the agreement analysis on the expert given and predicted scores, three error ranges (0, 0.25, and 0.5) were allowed. The horizontal lines represent the thresholds of McHugh (2012) to interpret Cohen’s kappa values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1"/>
        <w:rPr>
          <w:rStyle w:val="1Char"/>
          <w:rFonts w:ascii="Times New Roman" w:hAnsi="Times New Roman" w:eastAsia="맑은 고딕" w:cs="Times New Roman"/>
          <w:b w:val="false"/>
          <w:b w:val="false"/>
          <w:bCs w:val="false"/>
          <w:sz w:val="32"/>
          <w:szCs w:val="32"/>
          <w:lang w:val="en-US"/>
        </w:rPr>
      </w:pPr>
      <w:bookmarkStart w:id="46" w:name="_Toc119517291"/>
      <w:r>
        <w:rPr>
          <w:rStyle w:val="1Char"/>
          <w:rFonts w:eastAsia="맑은 고딕" w:cs="Times New Roman"/>
          <w:b w:val="false"/>
          <w:bCs w:val="false"/>
          <w:sz w:val="32"/>
          <w:szCs w:val="32"/>
          <w:lang w:val="en-US"/>
        </w:rPr>
        <w:t>5. Discussion</w:t>
      </w:r>
      <w:bookmarkEnd w:id="46"/>
    </w:p>
    <w:p>
      <w:pPr>
        <w:pStyle w:val="Normal"/>
        <w:spacing w:lineRule="auto" w:line="360"/>
        <w:rPr>
          <w:rStyle w:val="1Char"/>
          <w:rFonts w:ascii="Times New Roman" w:hAnsi="Times New Roman" w:eastAsia="맑은 고딕" w:cs="Times New Roman"/>
          <w:b/>
          <w:b/>
          <w:bCs/>
          <w:sz w:val="24"/>
          <w:szCs w:val="24"/>
        </w:rPr>
      </w:pPr>
      <w:r>
        <w:rPr>
          <w:rFonts w:eastAsia="맑은 고딕" w:cs="Times New Roman" w:ascii="Times New Roman" w:hAnsi="Times New Roman"/>
          <w:b/>
          <w:bCs/>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our study, we investigated the accuracy of supervised machine learning, especially CNN-based Detectron2 to recall the BCS system. Therefore, we selected a pre-trained model running with Detectron2 and we further trained, validated, and tested it by our data using12-classes system as a first step. We analyzed the performance data of our trained model by measuring accuracy and kappa value. As we allowed 0, 0.25, and 0.5 error ranges to allow the miss that closed to the ground truth, the evaluation was sorted according to the allowed error range. In our results, in general, as a threshold for model confidence increased, both accuracy and kappa value increased. However, with strict threshold levels such as over 80%, both accuracy and kappa value dropped. According to the different error ranges, we got a different agreement and accuracy. With the error range of 0 to 0.25, our model showed minimal to moderate agreements, and with an error range of 0.5, our model obtained strong to almost perfect agreements.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There was a numerous trial to make the current manual BCS method into an automatic BCS system in the distant past. Our study was built based on that research. The reason for developing BCS automatization was the subjectiveness of manual BCS, time requirement, and frequency and cost problems and it requires trained experts to get reliable data as pointed out in the literature review. For the automatization of BCS, several approaches were introduced such as regression-based models and CNN-based models </w:t>
      </w:r>
      <w:r>
        <w:fldChar w:fldCharType="begin"/>
      </w:r>
      <w:r>
        <w:rPr>
          <w:rStyle w:val="1Char"/>
          <w:sz w:val="24"/>
          <w:szCs w:val="24"/>
          <w:rFonts w:eastAsia="맑은 고딕" w:cs="Times New Roman" w:ascii="Times New Roman" w:hAnsi="Times New Roman"/>
        </w:rPr>
        <w:instrText xml:space="preserve">ADDIN ZOTERO_ITEM CSL_CITATION {"citationID":"lU9MKKQ1","properties":{"formattedCitation":"(Summerfield et al., 2021)","plainCitation":"(Summerfield et al., 2021)","noteIndex":0},"citationItems":[{"id":712,"uris":["http://zotero.org/users/10179799/items/KHAWR5A5"],"itemData":{"id":712,"type":"book","abstract":"Automated Cow Body Condition Scoring (BCS) will provide farmers with cost-effective, reliable, and consistent body condition scores for large dairy cow farms. This is important for ensuring optimal milk production and cow health in the long run. In this paper, various approaches to automated body condition scoring are reviewed and compared. The two general models used are regression-based and Convolutional Neural Network (CNN) based models. It was found that the angles and the angularity of the cow's body in both 2D and 3D yielded very good results for several researchers. The use of CNNs to predict BCS values shows good results and potential for a commercial automated BCS system. More research and models are needed in the field of CNN-based automated BCS systems.","source":"ResearchGate","title":"A Review of Automated Cow Body Condition Scoring Approaches Using 3D Feature Extraction","author":[{"family":"Summerfield","given":"Gary"},{"family":"Myburgh","given":"Herman"},{"family":"De Freitas","given":"Allan"}],"issued":{"date-parts":[["2021",11,23]]}}}],"schema":"https://github.com/citation-style-language/schema/raw/master/csl-citation.json"}</w:instrTex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separate"/>
      </w:r>
      <w:r>
        <w:rPr>
          <w:rStyle w:val="1Char"/>
          <w:rFonts w:eastAsia="맑은 고딕" w:cs="Times New Roman" w:ascii="Times New Roman" w:hAnsi="Times New Roman"/>
          <w:sz w:val="24"/>
          <w:szCs w:val="24"/>
        </w:rPr>
      </w:r>
      <w:r>
        <w:rPr>
          <w:rFonts w:cs="Times New Roman" w:ascii="Times New Roman" w:hAnsi="Times New Roman"/>
          <w:sz w:val="24"/>
        </w:rPr>
        <w:t>(Summerfield et al., 2021)</w: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end"/>
      </w:r>
      <w:r>
        <w:rPr>
          <w:rStyle w:val="1Char"/>
          <w:rFonts w:eastAsia="맑은 고딕" w:cs="Times New Roman" w:ascii="Times New Roman" w:hAnsi="Times New Roman"/>
          <w:sz w:val="24"/>
          <w:szCs w:val="24"/>
        </w:rPr>
        <w:t>. Our idea for BCS automatization was that utilize images to classify cattle BCS classes with computer vision in real-time. Therefore, we implicated CNN in our study for testing the neural network that could reproduce the manual BCS estimation performed by professionals.</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As the reasons for the development of an automatic system of BCS were to decrease subjectivity and the scoring time with high accuracy, we considered those factors in our model selection. Our approach for BCS cattle in computer vision needs to detect cattle among the image and classify them according to their condition score. Which was perfectly matched with the concept of object detection. For object detection, representative algorithms are proposed in two approaches, as shown in Figure 3. </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keepNext w:val="true"/>
        <w:spacing w:lineRule="auto" w:line="360"/>
        <w:rPr/>
      </w:pPr>
      <w:r>
        <w:rPr/>
        <w:drawing>
          <wp:inline distT="0" distB="0" distL="0" distR="0">
            <wp:extent cx="5731510" cy="2667635"/>
            <wp:effectExtent l="0" t="0" r="0" b="0"/>
            <wp:docPr id="4" name="그림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
                    <pic:cNvPicPr>
                      <a:picLocks noChangeAspect="1" noChangeArrowheads="1"/>
                    </pic:cNvPicPr>
                  </pic:nvPicPr>
                  <pic:blipFill>
                    <a:blip r:embed="rId5"/>
                    <a:stretch>
                      <a:fillRect/>
                    </a:stretch>
                  </pic:blipFill>
                  <pic:spPr bwMode="auto">
                    <a:xfrm>
                      <a:off x="0" y="0"/>
                      <a:ext cx="5731510" cy="2667635"/>
                    </a:xfrm>
                    <a:prstGeom prst="rect">
                      <a:avLst/>
                    </a:prstGeom>
                  </pic:spPr>
                </pic:pic>
              </a:graphicData>
            </a:graphic>
          </wp:inline>
        </w:drawing>
      </w:r>
    </w:p>
    <w:p>
      <w:pPr>
        <w:pStyle w:val="Caption1"/>
        <w:rPr>
          <w:rFonts w:ascii="Times New Roman" w:hAnsi="Times New Roman" w:cs="Times New Roman"/>
          <w:sz w:val="22"/>
          <w:szCs w:val="22"/>
        </w:rPr>
      </w:pPr>
      <w:r>
        <w:rPr>
          <w:rFonts w:cs="Times New Roman" w:ascii="Times New Roman" w:hAnsi="Times New Roman"/>
          <w:sz w:val="22"/>
          <w:szCs w:val="22"/>
        </w:rPr>
        <w:t xml:space="preserve">Figure </w:t>
      </w:r>
      <w:r>
        <w:rPr>
          <w:rFonts w:cs="Times New Roman" w:ascii="Times New Roman" w:hAnsi="Times New Roman"/>
          <w:sz w:val="22"/>
          <w:szCs w:val="22"/>
        </w:rPr>
        <w:fldChar w:fldCharType="begin"/>
      </w:r>
      <w:r>
        <w:rPr>
          <w:sz w:val="22"/>
          <w:szCs w:val="22"/>
          <w:rFonts w:cs="Times New Roman" w:ascii="Times New Roman" w:hAnsi="Times New Roman"/>
        </w:rPr>
        <w:instrText xml:space="preserve"> SEQ Figure \* ARABIC </w:instrText>
      </w:r>
      <w:r>
        <w:rPr>
          <w:sz w:val="22"/>
          <w:szCs w:val="22"/>
          <w:rFonts w:cs="Times New Roman" w:ascii="Times New Roman" w:hAnsi="Times New Roman"/>
        </w:rPr>
        <w:fldChar w:fldCharType="separate"/>
      </w:r>
      <w:r>
        <w:rPr>
          <w:sz w:val="22"/>
          <w:szCs w:val="22"/>
          <w:rFonts w:cs="Times New Roman" w:ascii="Times New Roman" w:hAnsi="Times New Roman"/>
        </w:rPr>
        <w:t>4</w:t>
      </w:r>
      <w:r>
        <w:rPr>
          <w:sz w:val="22"/>
          <w:szCs w:val="22"/>
          <w:rFonts w:cs="Times New Roman" w:ascii="Times New Roman" w:hAnsi="Times New Roman"/>
        </w:rPr>
        <w:fldChar w:fldCharType="end"/>
      </w:r>
      <w:r>
        <w:rPr>
          <w:rFonts w:cs="Times New Roman" w:ascii="Times New Roman" w:hAnsi="Times New Roman"/>
          <w:sz w:val="22"/>
          <w:szCs w:val="22"/>
        </w:rPr>
        <w:t>. Basic deep learning-based one-stage vs. two-stage object detection model architectures. The backbone network can be used as a CNN or transformer-based network, where the backbone network can be categorized into one-stage or two-stage networks according to the structure of the head network. As shown in (a), the one-stage detector simultaneously performs object localization and classification in the head network. On the other hand, localization and classification in the two-stage detector are performed on regions after the region proposals are obtained, as shown in (b). derived from Kang et al. (2022)</w:t>
      </w:r>
    </w:p>
    <w:p>
      <w:pPr>
        <w:pStyle w:val="Caption1"/>
        <w:rPr>
          <w:rStyle w:val="1Char"/>
          <w:rFonts w:ascii="Times New Roman" w:hAnsi="Times New Roman" w:eastAsia="맑은 고딕" w:cs="Times New Roman"/>
          <w:sz w:val="22"/>
          <w:szCs w:val="22"/>
        </w:rPr>
      </w:pPr>
      <w:r>
        <w:rPr>
          <w:rFonts w:eastAsia="맑은 고딕" w:cs="Times New Roman" w:ascii="Times New Roman" w:hAnsi="Times New Roman"/>
          <w:sz w:val="22"/>
          <w:szCs w:val="22"/>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The first approach, which is called a one-stage detector, divides the original image with fixed sized grid, and the algorithm predicts the fixed coefficient in each grid for object detection and classification. Therefore this algorithm can process the data quickly but as the size of the grid is already fixed, it might lose the small details therefore the accuracy of this model is low. Representatives of these models are YOLO, SSD, and RetinaNet.</w:t>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The second approach, which is called a two-stage detector, proposed the region that has a high possibility of including the object as a first stage, and then, by the classification and regression model, it can detect the object and classify it. This model has high accuracy but as it needs a more complicated network, the processing speed is quite slow. The representative of these models is Faster RCNN and R-FCN and FPN-FRCN.</w:t>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The comparison of the two object detection algorithms is shown in Table 4.</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Caption1"/>
        <w:keepNext w:val="true"/>
        <w:rPr>
          <w:rFonts w:ascii="Times New Roman" w:hAnsi="Times New Roman" w:cs="Times New Roman"/>
          <w:sz w:val="22"/>
          <w:szCs w:val="22"/>
        </w:rPr>
      </w:pPr>
      <w:r>
        <w:rPr>
          <w:rFonts w:cs="Times New Roman" w:ascii="Times New Roman" w:hAnsi="Times New Roman"/>
          <w:sz w:val="22"/>
          <w:szCs w:val="22"/>
        </w:rPr>
        <w:t>Table 4. Comparison of testing of different object detection algorithms trained on VOC 07 test set derived from</w:t>
      </w:r>
      <w:r>
        <w:rPr/>
        <w:t xml:space="preserve"> </w:t>
      </w:r>
      <w:r>
        <w:rPr>
          <w:rFonts w:cs="Times New Roman" w:ascii="Times New Roman" w:hAnsi="Times New Roman"/>
          <w:sz w:val="22"/>
          <w:szCs w:val="22"/>
        </w:rPr>
        <w:t>Zhao et al. (2019)</w:t>
      </w:r>
    </w:p>
    <w:tbl>
      <w:tblPr>
        <w:tblStyle w:val="13"/>
        <w:tblW w:w="721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4"/>
        <w:gridCol w:w="1802"/>
        <w:gridCol w:w="1803"/>
      </w:tblGrid>
      <w:tr>
        <w:trPr>
          <w:cnfStyle w:val="100000000000" w:firstRow="1" w:lastRow="0" w:firstColumn="0" w:lastColumn="0" w:oddVBand="0" w:evenVBand="0" w:oddHBand="0" w:evenHBand="0" w:firstRowFirstColumn="0" w:firstRowLastColumn="0" w:lastRowFirstColumn="0" w:lastRowLastColumn="0"/>
        </w:trPr>
        <w:tc>
          <w:tcPr>
            <w:tcW w:w="1803"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lineRule="auto" w:line="360" w:before="0" w:after="0"/>
              <w:jc w:val="center"/>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Methods</w:t>
            </w:r>
          </w:p>
        </w:tc>
        <w:tc>
          <w:tcPr>
            <w:tcW w:w="1804" w:type="dxa"/>
            <w:tcBorders>
              <w:bottom w:val="single" w:sz="12" w:space="0" w:color="666666"/>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mAP(%)</w:t>
            </w:r>
          </w:p>
        </w:tc>
        <w:tc>
          <w:tcPr>
            <w:tcW w:w="1802" w:type="dxa"/>
            <w:tcBorders>
              <w:bottom w:val="single" w:sz="12" w:space="0" w:color="666666"/>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Test time (sec/image)</w:t>
            </w:r>
          </w:p>
        </w:tc>
        <w:tc>
          <w:tcPr>
            <w:tcW w:w="1803" w:type="dxa"/>
            <w:tcBorders>
              <w:bottom w:val="single" w:sz="12" w:space="0" w:color="666666"/>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Rate (FPS)</w:t>
            </w:r>
          </w:p>
        </w:tc>
      </w:tr>
      <w:tr>
        <w:trPr/>
        <w:tc>
          <w:tcPr>
            <w:tcW w:w="18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Faster-RCNN</w:t>
            </w:r>
          </w:p>
        </w:tc>
        <w:tc>
          <w:tcPr>
            <w:tcW w:w="180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b/>
                <w:b/>
                <w:bCs/>
                <w:sz w:val="20"/>
                <w:szCs w:val="20"/>
              </w:rPr>
            </w:pPr>
            <w:r>
              <w:rPr>
                <w:rStyle w:val="1Char"/>
                <w:rFonts w:eastAsia="맑은 고딕" w:cs="Times New Roman" w:ascii="Times New Roman" w:hAnsi="Times New Roman"/>
                <w:b/>
                <w:bCs/>
                <w:kern w:val="2"/>
                <w:sz w:val="20"/>
                <w:szCs w:val="20"/>
                <w:lang w:val="en-US" w:eastAsia="ko-KR" w:bidi="ar-SA"/>
              </w:rPr>
              <w:t>83.8</w:t>
            </w:r>
          </w:p>
        </w:tc>
        <w:tc>
          <w:tcPr>
            <w:tcW w:w="180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2.24</w:t>
            </w:r>
          </w:p>
        </w:tc>
        <w:tc>
          <w:tcPr>
            <w:tcW w:w="180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0.4</w:t>
            </w:r>
          </w:p>
        </w:tc>
      </w:tr>
      <w:tr>
        <w:trPr/>
        <w:tc>
          <w:tcPr>
            <w:tcW w:w="18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R-FCN</w:t>
            </w:r>
          </w:p>
        </w:tc>
        <w:tc>
          <w:tcPr>
            <w:tcW w:w="180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83.6</w:t>
            </w:r>
          </w:p>
        </w:tc>
        <w:tc>
          <w:tcPr>
            <w:tcW w:w="180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0.27</w:t>
            </w:r>
          </w:p>
        </w:tc>
        <w:tc>
          <w:tcPr>
            <w:tcW w:w="180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5.9</w:t>
            </w:r>
          </w:p>
        </w:tc>
      </w:tr>
      <w:tr>
        <w:trPr/>
        <w:tc>
          <w:tcPr>
            <w:tcW w:w="18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YOLO</w:t>
            </w:r>
          </w:p>
        </w:tc>
        <w:tc>
          <w:tcPr>
            <w:tcW w:w="180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63.4</w:t>
            </w:r>
          </w:p>
        </w:tc>
        <w:tc>
          <w:tcPr>
            <w:tcW w:w="180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b/>
                <w:b/>
                <w:bCs/>
                <w:sz w:val="20"/>
                <w:szCs w:val="20"/>
              </w:rPr>
            </w:pPr>
            <w:r>
              <w:rPr>
                <w:rStyle w:val="1Char"/>
                <w:rFonts w:eastAsia="맑은 고딕" w:cs="Times New Roman" w:ascii="Times New Roman" w:hAnsi="Times New Roman"/>
                <w:b/>
                <w:bCs/>
                <w:kern w:val="2"/>
                <w:sz w:val="20"/>
                <w:szCs w:val="20"/>
                <w:lang w:val="en-US" w:eastAsia="ko-KR" w:bidi="ar-SA"/>
              </w:rPr>
              <w:t>0.02</w:t>
            </w:r>
          </w:p>
        </w:tc>
        <w:tc>
          <w:tcPr>
            <w:tcW w:w="180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45</w:t>
            </w:r>
          </w:p>
        </w:tc>
      </w:tr>
      <w:tr>
        <w:trPr/>
        <w:tc>
          <w:tcPr>
            <w:tcW w:w="18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Style w:val="1Char"/>
                <w:rFonts w:ascii="Times New Roman" w:hAnsi="Times New Roman" w:eastAsia="맑은 고딕" w:cs="Times New Roman"/>
                <w:sz w:val="20"/>
                <w:szCs w:val="20"/>
              </w:rPr>
            </w:pPr>
            <w:r>
              <w:rPr>
                <w:rStyle w:val="1Char"/>
                <w:rFonts w:eastAsia="맑은 고딕" w:cs="Times New Roman" w:ascii="Times New Roman" w:hAnsi="Times New Roman"/>
                <w:b/>
                <w:bCs/>
                <w:kern w:val="2"/>
                <w:sz w:val="20"/>
                <w:szCs w:val="20"/>
                <w:lang w:val="en-US" w:eastAsia="ko-KR" w:bidi="ar-SA"/>
              </w:rPr>
              <w:t>SSD512</w:t>
            </w:r>
          </w:p>
        </w:tc>
        <w:tc>
          <w:tcPr>
            <w:tcW w:w="180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76.8</w:t>
            </w:r>
          </w:p>
        </w:tc>
        <w:tc>
          <w:tcPr>
            <w:tcW w:w="180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0.05</w:t>
            </w:r>
          </w:p>
        </w:tc>
        <w:tc>
          <w:tcPr>
            <w:tcW w:w="180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1Char"/>
                <w:rFonts w:ascii="Times New Roman" w:hAnsi="Times New Roman" w:eastAsia="맑은 고딕" w:cs="Times New Roman"/>
                <w:sz w:val="20"/>
                <w:szCs w:val="20"/>
              </w:rPr>
            </w:pPr>
            <w:r>
              <w:rPr>
                <w:rStyle w:val="1Char"/>
                <w:rFonts w:eastAsia="맑은 고딕" w:cs="Times New Roman" w:ascii="Times New Roman" w:hAnsi="Times New Roman"/>
                <w:kern w:val="2"/>
                <w:sz w:val="20"/>
                <w:szCs w:val="20"/>
                <w:lang w:val="en-US" w:eastAsia="ko-KR" w:bidi="ar-SA"/>
              </w:rPr>
              <w:t>19</w:t>
            </w:r>
          </w:p>
        </w:tc>
      </w:tr>
    </w:tbl>
    <w:p>
      <w:pPr>
        <w:pStyle w:val="Normal"/>
        <w:spacing w:lineRule="auto" w:line="360"/>
        <w:rPr>
          <w:rStyle w:val="1Char"/>
          <w:rFonts w:ascii="Times New Roman" w:hAnsi="Times New Roman" w:eastAsia="맑은 고딕" w:cs="Times New Roman"/>
          <w:sz w:val="22"/>
          <w:szCs w:val="22"/>
        </w:rPr>
      </w:pPr>
      <w:r>
        <w:rPr>
          <w:rFonts w:eastAsia="맑은 고딕" w:cs="Times New Roman" w:ascii="Times New Roman" w:hAnsi="Times New Roman"/>
          <w:sz w:val="22"/>
          <w:szCs w:val="22"/>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In our approach, as the error in BCS measurement could result in more economic loss than the low speed of the scoring model, we selected the model that has better accuracy rather than fastness. The reason for that was if we couldn’t accurately detect the cow that was over the normal BCS range, we may lose the opportunity to fix it on time, therefore the cow that had BCS over the normal range would show a loss in their production significantly as pointed out in the literature review leading marked economic losses. </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For the evaluation of our model performance, we applied two parameters which are the accuracy and kappa values. Accuracy is one of the most frequently used parameters for evaluating the model performance because one part of the calculation is simple and in another part, we can easily determine the predictability of the model as well. However, the accuracy works well only with balanced data. In the case of our model, the data is imbalanced as we could rarely find an extremely conditioned cow in the herd. Therefore, the sole accuracy value could mislead the model performance because if the model performs the correct prediction only on the 2.5 to 3.5 score which is dominant in our data set the accuracy would be still high even with the low prediction for other scores. That’s why we applied the kappa value to the determination of reliability.</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Therefore, in our model kappa and accuracy value were used to interpret how predicted value and ground truth were matched which expressed the term of the agreement and how much the model had a true answer among all data. In addition, as we followed the approach of </w:t>
      </w:r>
      <w:r>
        <w:fldChar w:fldCharType="begin"/>
      </w:r>
      <w:r>
        <w:rPr>
          <w:rStyle w:val="1Char"/>
          <w:sz w:val="24"/>
          <w:szCs w:val="24"/>
          <w:rFonts w:eastAsia="맑은 고딕" w:cs="Times New Roman" w:ascii="Times New Roman" w:hAnsi="Times New Roman"/>
        </w:rPr>
        <w:instrText xml:space="preserve">ADDIN ZOTERO_ITEM CSL_CITATION {"citationID":"RsE2Qch6","properties":{"formattedCitation":"(Yukun et al., 2019)","plainCitation":"(Yukun et al., 2019)","dontUpdate":true,"noteIndex":0},"citationItems":[{"id":695,"uris":["http://zotero.org/users/10179799/items/IK995PU4"],"itemData":{"id":695,"type":"article-journal","container-title":"Journal of Dairy Science","DOI":"10.3168/jds.2018-16164","ISSN":"0022-0302","issue":"11","journalAbbreviation":"Journal of Dairy Science","language":"English","note":"publisher: Elsevier\nPMID: 31521348","page":"10140-10151","source":"www.journalofdairyscience.org","title":"Automatic monitoring system for individual dairy cows based on a deep learning framework that provides identification via body parts and estimation of body condition score","volume":"102","author":[{"family":"Yukun","given":"Sun"},{"family":"Pengju","given":"Huo"},{"family":"Yujie","given":"Wang"},{"family":"Ziqi","given":"Cui"},{"family":"Yang","given":"Li"},{"family":"Baisheng","given":"Dai"},{"family":"Runze","given":"Li"},{"family":"Yonggen","given":"Zhang"}],"issued":{"date-parts":[["2019",11,1]]}}}],"schema":"https://github.com/citation-style-language/schema/raw/master/csl-citation.json"}</w:instrTex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separate"/>
      </w:r>
      <w:r>
        <w:rPr>
          <w:rStyle w:val="1Char"/>
          <w:rFonts w:eastAsia="맑은 고딕" w:cs="Times New Roman" w:ascii="Times New Roman" w:hAnsi="Times New Roman"/>
          <w:sz w:val="24"/>
          <w:szCs w:val="24"/>
        </w:rPr>
      </w:r>
      <w:r>
        <w:rPr>
          <w:rFonts w:cs="Times New Roman" w:ascii="Times New Roman" w:hAnsi="Times New Roman"/>
          <w:sz w:val="24"/>
        </w:rPr>
        <w:t>Yukun et al. (2019)</w: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end"/>
      </w:r>
      <w:r>
        <w:rPr>
          <w:rStyle w:val="1Char"/>
          <w:rFonts w:eastAsia="맑은 고딕" w:cs="Times New Roman" w:ascii="Times New Roman" w:hAnsi="Times New Roman"/>
          <w:sz w:val="24"/>
          <w:szCs w:val="24"/>
        </w:rPr>
        <w:t xml:space="preserve">, we gave 0, 0.25, and 0.5 error range for the model flexibility to allow near miss. The result with the condition of zero-range error, we could only yield minimal agreement and poor accuracy. This result probably came because TP data was not properly classified due to the harsh threshold level. With the allowance of a 0.25 error range, the kappa and accuracy were improved. Even more with the allowance of a 0.5 error range, we could derive almost perfect agreement with great accuracy value. It was consistent with previous studies </w:t>
      </w:r>
      <w:r>
        <w:fldChar w:fldCharType="begin"/>
      </w:r>
      <w:r>
        <w:rPr>
          <w:rStyle w:val="1Char"/>
          <w:sz w:val="24"/>
          <w:szCs w:val="24"/>
          <w:rFonts w:eastAsia="맑은 고딕" w:cs="Times New Roman" w:ascii="Times New Roman" w:hAnsi="Times New Roman"/>
        </w:rPr>
        <w:instrText xml:space="preserve">ADDIN ZOTERO_ITEM CSL_CITATION {"citationID":"mIH4G4ED","properties":{"formattedCitation":"(Li et al., 2019; Rodr\\uc0\\u237{}guez Alvarez et al., 2018; Yukun et al., 2019)","plainCitation":"(Li et al., 2019; Rodríguez Alvarez et al., 2018; Yukun et al., 2019)","noteIndex":0},"citationItems":[{"id":709,"uris":["http://zotero.org/users/10179799/items/WAT35MSG"],"itemData":{"id":709,"type":"paper-conference","abstract":"In this paper, we investigate cow body condition score estimation with convolutional neural networks and find that it is difficult for a convolutional neural network classifier to directly discriminate the categories that have very similar appearance in our dataset. In order to address this issue, we firstly recognize the region that contains discriminative features and input the region into a complete classifier. The results show that the method we proposed could improve the precision of cow body condition score estimation compared with applying single classifier directly, even though we discard a large part of input images. Our method could achieve 64.55% and 94.5% accuracy within 0.0 and 0.5 units of difference from true values respectively. We demonstrate that if a single network does not get expected results, cascade many networks that specialized to sub problems may work well.","container-title":"2019 IEEE 4th International Conference on Image, Vision and Computing (ICIVC)","DOI":"10.1109/ICIVC47709.2019.8981055","event-title":"2019 IEEE 4th International Conference on Image, Vision and Computing (ICIVC)","page":"433-437","source":"IEEE Xplore","title":"Cow Body Condition Score Estimation with Convolutional Neural Networks","author":[{"family":"Li","given":"Xinru"},{"family":"Hu","given":"Zelin"},{"family":"Huang","given":"Xiaoping"},{"family":"Feng","given":"Tao"},{"family":"Yang","given":"Xuanjiang"},{"family":"Li","given":"Miao"}],"issued":{"date-parts":[["2019",7]]}}},{"id":706,"uris":["http://zotero.org/users/10179799/items/VJFF4J9N"],"itemData":{"id":706,"type":"article-journal","abstract":"BCS (“Body Condition Score”) is a method used to estimate body fat reserves and accumulated energy balance of cows. BCS heavily influences milk production, reproduction, and health of cows. Therefore, it is important to monitor BCS to achieve better animal response, but this is a time-consuming and subjective task performed visually by expert scorers. Several studies have tried to automate BCS of dairy cows by applying image analysis and machine learning techniques. This work analyzes these studies and proposes a system based on Convolutional Neural Networks (CNNs) to improve overall automatic BCS estimation, whose use might be extended beyond dairy production. The developed system has achieved good estimation results in comparison with other systems in the area. Overall accuracy of BCS estimations within 0.25 units of difference from true values was 78%, while overall accuracy within 0.50 units was 94%. Similarly, weighted precision and recall, which took into account imbalance BCS distribution in the built dataset, show similar values considering those error ranges.","container-title":"Computers and Electronics in Agriculture","DOI":"10.1016/j.compag.2018.09.039","ISSN":"0168-1699","journalAbbreviation":"Computers and Electronics in Agriculture","language":"en","page":"12-22","source":"ScienceDirect","title":"Body condition estimation on cows from depth images using Convolutional Neural Networks","volume":"155","author":[{"family":"Rodríguez Alvarez","given":"Juan"},{"family":"Arroqui","given":"Mauricio"},{"family":"Mangudo","given":"Pablo"},{"family":"Toloza","given":"Juan"},{"family":"Jatip","given":"Daniel"},{"family":"Rodríguez","given":"Juan M."},{"family":"Teyseyre","given":"Alfredo"},{"family":"Sanz","given":"Carlos"},{"family":"Zunino","given":"Alejandro"},{"family":"Machado","given":"Claudio"},{"family":"Mateos","given":"Cristian"}],"issued":{"date-parts":[["2018",12,1]]}}},{"id":695,"uris":["http://zotero.org/users/10179799/items/IK995PU4"],"itemData":{"id":695,"type":"article-journal","container-title":"Journal of Dairy Science","DOI":"10.3168/jds.2018-16164","ISSN":"0022-0302","issue":"11","journalAbbreviation":"Journal of Dairy Science","language":"English","note":"publisher: Elsevier\nPMID: 31521348","page":"10140-10151","source":"www.journalofdairyscience.org","title":"Automatic monitoring system for individual dairy cows based on a deep learning framework that provides identification via body parts and estimation of body condition score","volume":"102","author":[{"family":"Yukun","given":"Sun"},{"family":"Pengju","given":"Huo"},{"family":"Yujie","given":"Wang"},{"family":"Ziqi","given":"Cui"},{"family":"Yang","given":"Li"},{"family":"Baisheng","given":"Dai"},{"family":"Runze","given":"Li"},{"family":"Yonggen","given":"Zhang"}],"issued":{"date-parts":[["2019",11,1]]}}}],"schema":"https://github.com/citation-style-language/schema/raw/master/csl-citation.json"}</w:instrTex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separate"/>
      </w:r>
      <w:r>
        <w:rPr>
          <w:rStyle w:val="1Char"/>
          <w:rFonts w:eastAsia="맑은 고딕" w:cs="Times New Roman" w:ascii="Times New Roman" w:hAnsi="Times New Roman"/>
          <w:sz w:val="24"/>
          <w:szCs w:val="24"/>
        </w:rPr>
      </w:r>
      <w:r>
        <w:rPr>
          <w:rFonts w:cs="Times New Roman" w:ascii="Times New Roman" w:hAnsi="Times New Roman"/>
          <w:kern w:val="0"/>
          <w:sz w:val="24"/>
          <w:szCs w:val="24"/>
        </w:rPr>
        <w:t>(Li et al., 2019; Rodríguez Alvarez et al., 2018; Yukun et al., 2019)</w: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end"/>
      </w:r>
      <w:r>
        <w:rPr>
          <w:rStyle w:val="1Char"/>
          <w:rFonts w:eastAsia="맑은 고딕" w:cs="Times New Roman" w:ascii="Times New Roman" w:hAnsi="Times New Roman"/>
          <w:sz w:val="24"/>
          <w:szCs w:val="24"/>
        </w:rPr>
        <w:t>.</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In our study, we utilized a simple RGB 2D camera for obtaining data and developed a model using Detectron2. Nevertheless, our result did not fall behind the result of other methods that utilize 3D cameras such as </w:t>
      </w:r>
      <w:r>
        <w:fldChar w:fldCharType="begin"/>
      </w:r>
      <w:r>
        <w:rPr>
          <w:rStyle w:val="1Char"/>
          <w:sz w:val="24"/>
          <w:szCs w:val="24"/>
          <w:rFonts w:eastAsia="맑은 고딕" w:cs="Times New Roman" w:ascii="Times New Roman" w:hAnsi="Times New Roman"/>
        </w:rPr>
        <w:instrText xml:space="preserve">ADDIN ZOTERO_ITEM CSL_CITATION {"citationID":"5D5uU5Sk","properties":{"formattedCitation":"(Yukun et al., 2019)","plainCitation":"(Yukun et al., 2019)","dontUpdate":true,"noteIndex":0},"citationItems":[{"id":695,"uris":["http://zotero.org/users/10179799/items/IK995PU4"],"itemData":{"id":695,"type":"article-journal","container-title":"Journal of Dairy Science","DOI":"10.3168/jds.2018-16164","ISSN":"0022-0302","issue":"11","journalAbbreviation":"Journal of Dairy Science","language":"English","note":"publisher: Elsevier\nPMID: 31521348","page":"10140-10151","source":"www.journalofdairyscience.org","title":"Automatic monitoring system for individual dairy cows based on a deep learning framework that provides identification via body parts and estimation of body condition score","volume":"102","author":[{"family":"Yukun","given":"Sun"},{"family":"Pengju","given":"Huo"},{"family":"Yujie","given":"Wang"},{"family":"Ziqi","given":"Cui"},{"family":"Yang","given":"Li"},{"family":"Baisheng","given":"Dai"},{"family":"Runze","given":"Li"},{"family":"Yonggen","given":"Zhang"}],"issued":{"date-parts":[["2019",11,1]]}}}],"schema":"https://github.com/citation-style-language/schema/raw/master/csl-citation.json"}</w:instrTex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separate"/>
      </w:r>
      <w:r>
        <w:rPr>
          <w:rStyle w:val="1Char"/>
          <w:rFonts w:eastAsia="맑은 고딕" w:cs="Times New Roman" w:ascii="Times New Roman" w:hAnsi="Times New Roman"/>
          <w:sz w:val="24"/>
          <w:szCs w:val="24"/>
        </w:rPr>
      </w:r>
      <w:r>
        <w:rPr>
          <w:rFonts w:cs="Times New Roman" w:ascii="Times New Roman" w:hAnsi="Times New Roman"/>
          <w:sz w:val="24"/>
        </w:rPr>
        <w:t>Yukun et al. (2019)</w: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end"/>
      </w:r>
      <w:r>
        <w:rPr>
          <w:rStyle w:val="1Char"/>
          <w:rFonts w:eastAsia="맑은 고딕" w:cs="Times New Roman" w:ascii="Times New Roman" w:hAnsi="Times New Roman"/>
          <w:sz w:val="24"/>
          <w:szCs w:val="24"/>
        </w:rPr>
        <w:t xml:space="preserve">. It seems the data from 3D could be richer however, as it is containing unnecessary features as well the result could have more or lesser noise. The comparison of the more fishable feature from 3D images and 2D images considering the noise could be confirmed in future studies.  Despite 3D sensors can provide more data compare to 2D sensors, as 3D sensors are more expensive and complex than 2D equipment, there would be a limitation in adapting this 3D-based algorithm in an actual practical environment </w:t>
      </w:r>
      <w:r>
        <w:fldChar w:fldCharType="begin"/>
      </w:r>
      <w:r>
        <w:rPr>
          <w:rStyle w:val="1Char"/>
          <w:sz w:val="24"/>
          <w:szCs w:val="24"/>
          <w:rFonts w:eastAsia="맑은 고딕" w:cs="Times New Roman" w:ascii="Times New Roman" w:hAnsi="Times New Roman"/>
        </w:rPr>
        <w:instrText xml:space="preserve">ADDIN ZOTERO_ITEM CSL_CITATION {"citationID":"kyANzB93","properties":{"formattedCitation":"(Qiao et al., 2021)","plainCitation":"(Qiao et al., 2021)","noteIndex":0},"citationItems":[{"id":715,"uris":["http://zotero.org/users/10179799/items/R2HDQ8XS"],"itemData":{"id":715,"type":"article-journal","abstract":"There has been an increasing demand for animal protein due to several factors such as global population growth, rising incomes, etc. However, farming productivity is stagnating due to a mix of traditional practice, climate change, socio-economic, and environmental phenomena. Precision livestock farming, with intelligent perception tools at its core, and vast amounts of data being acquired from different sensors or platforms, has the ability to analyse individual animal for improved management, and the potential to dramatically enhance farm produc­ tivity. In order to facilitate research and promote the development of related areas, this review summarises and analyses the main existing techniques used in precision cattle farming, focusing on those related to identification, body condition score evaluation, and live weight estimation. More than 100 relevant papers have been discussed in a cohesive manner. From this review and extensive discussions of recent trends, we anticipate that intelligent perception for precision cattle farming will develop through non-contact, high precision, automated technolo­ gies, combined with emerging 3D model reconstruction and deep learning technologies. Existing challenges and future research opportunities will also be highlighted and discussed.","container-title":"Computers and Electronics in Agriculture","DOI":"10.1016/j.compag.2021.106143","ISSN":"01681699","journalAbbreviation":"Computers and Electronics in Agriculture","language":"en","page":"106143","source":"DOI.org (Crossref)","title":"Intelligent perception for cattle monitoring: A review for cattle identification, body condition score evaluation, and weight estimation","title-short":"Intelligent perception for cattle monitoring","volume":"185","author":[{"family":"Qiao","given":"Yongliang"},{"family":"Kong","given":"He"},{"family":"Clark","given":"Cameron"},{"family":"Lomax","given":"Sabrina"},{"family":"Su","given":"Daobilige"},{"family":"Eiffert","given":"Stuart"},{"family":"Sukkarieh","given":"Salah"}],"issued":{"date-parts":[["2021",6]]}}}],"schema":"https://github.com/citation-style-language/schema/raw/master/csl-citation.json"}</w:instrTex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separate"/>
      </w:r>
      <w:r>
        <w:rPr>
          <w:rStyle w:val="1Char"/>
          <w:rFonts w:eastAsia="맑은 고딕" w:cs="Times New Roman" w:ascii="Times New Roman" w:hAnsi="Times New Roman"/>
          <w:sz w:val="24"/>
          <w:szCs w:val="24"/>
        </w:rPr>
      </w:r>
      <w:r>
        <w:rPr>
          <w:rFonts w:cs="Times New Roman" w:ascii="Times New Roman" w:hAnsi="Times New Roman"/>
          <w:sz w:val="24"/>
        </w:rPr>
        <w:t>(Qiao et al., 2021)</w: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end"/>
      </w:r>
      <w:r>
        <w:rPr>
          <w:rStyle w:val="1Char"/>
          <w:rFonts w:eastAsia="맑은 고딕" w:cs="Times New Roman" w:ascii="Times New Roman" w:hAnsi="Times New Roman"/>
          <w:sz w:val="24"/>
          <w:szCs w:val="24"/>
        </w:rPr>
        <w:t>. As our model showed the results like a model that utilizes 3D images, our model would have more practical relevance and benefit for the adaptation in actual daily practice.</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Fonts w:ascii="Times New Roman" w:hAnsi="Times New Roman" w:cs="Times New Roman"/>
          <w:sz w:val="24"/>
          <w:szCs w:val="24"/>
        </w:rPr>
      </w:pPr>
      <w:r>
        <w:rPr>
          <w:rStyle w:val="1Char"/>
          <w:rFonts w:eastAsia="맑은 고딕" w:cs="Times New Roman" w:ascii="Times New Roman" w:hAnsi="Times New Roman"/>
          <w:sz w:val="24"/>
          <w:szCs w:val="24"/>
        </w:rPr>
        <w:t xml:space="preserve">Although we had a good result in our study, there were some limitations. When we recorded a video and scored the cattle there was no tactile supplementary evaluation was included. This may be not important for dairy cattle farming but if we consider BCS in dual-purpose or beef cattle or the cattle breeds that have curly, thick hair, the tactile data could be more crucial for the BCS classification. </w:t>
      </w:r>
      <w:r>
        <w:rPr>
          <w:rFonts w:cs="Times New Roman" w:ascii="Times New Roman" w:hAnsi="Times New Roman"/>
          <w:sz w:val="24"/>
          <w:szCs w:val="24"/>
        </w:rPr>
        <w:t xml:space="preserve">A lack of features may lead to a decrease in model robustness. Therefore, our model could only be valid for dairy cattle breeds, especially Holstein Friesian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breeds that are used for our data processing.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Our model’s data were annotated and classified by only one professional. Therefore, the data could be obtained consistently without large variation with the high intra-classifier agreement as former studies convinced </w:t>
      </w:r>
      <w:r>
        <w:fldChar w:fldCharType="begin"/>
      </w:r>
      <w:r>
        <w:rPr>
          <w:sz w:val="24"/>
          <w:szCs w:val="24"/>
          <w:rFonts w:cs="Times New Roman" w:ascii="Times New Roman" w:hAnsi="Times New Roman"/>
        </w:rPr>
        <w:instrText xml:space="preserve">ADDIN ZOTERO_ITEM CSL_CITATION {"citationID":"XeZ5GURV","properties":{"formattedCitation":"(Kristensen et al., 2006)","plainCitation":"(Kristensen et al., 2006)","noteIndex":0},"citationItems":[{"id":24,"uris":["http://zotero.org/users/10179799/items/A3TUHECP"],"itemData":{"id":24,"type":"article-journal","abstract":"Body condition scores (BCS) are very useful for dairy herd management and breeding programs, but the consistency and quality of recordings made by consultants in the field are unknown. The objectives of this study were 1) to estimate the agreement in BCS within and among practicing dairy veterinarians and 2) to provide an indication of the effects of training and the value of calibration, and of what efforts need to be made to obtain a validity and precision in BCS adequate for management purposes. A total of 2,230 scores were recorded by 51 practicing dairy veterinarians and 6 highly trained instructors. The 6 instructors were cross-trained to validate calibration consistency in assigning BCS. Each individual scored approximately 20 cows twice, with the second scoring occurring approximately 2.5h after the first. Between the 2 recordings, the respective instructors conducted a training session for the practicing veterinarians using other cows. A weighted kappa coefficient was used to assess agreement among and within classifiers. Excellent agreement (kappa ≥0.86) was documented between repeated BCS recorded for the same cows by the highly trained instructors. In addition, the BCS provided by multiple classifiers from the instructor team appeared to be comparable across herds and classifiers. This legitimizes the use of BCS for benchmarking at both the cow and the herd level. The within-classifier and between-classifier kappa values were in the ranges of 0.22 to 0.75 and 0.17 to 0.78, respectively, in the group of practicing dairy veterinarians. Many of the veterinarians provided estimates of average BCS that differed considerably from the BCS recorded by the instructors. Between-classifier comparisons of herd BCS are not warranted unless a validation has been performed. If scores are collected by multiple classifiers with varying experience, a valid but imprecise estimate of the true population mean of BCS may be obtained if classifiers are inexperienced. The limited training effort used in this study seemed to have brought about substantial improvement in the validity and precision of the BCS determined by practicing veterinarians, compared with the BCS recorded on the same cows by highly trained classifiers.","container-title":"Journal of Dairy Science","DOI":"10.3168/jds.S0022-0302(06)72413-4","ISSN":"0022-0302","issue":"9","journalAbbreviation":"Journal of Dairy Science","language":"en","page":"3721-3728","source":"ScienceDirect","title":"Within- and Across-Person Uniformity of Body Condition Scoring in Danish Holstein Cattle","volume":"89","author":[{"family":"Kristensen","given":"E."},{"family":"Dueholm","given":"L."},{"family":"Vink","given":"D."},{"family":"Andersen","given":"J. E."},{"family":"Jakobsen","given":"E. B."},{"family":"Illum-Nielsen","given":"S."},{"family":"Petersen","given":"F. A."},{"family":"Enevoldsen","given":"C."}],"issued":{"date-parts":[["2006",9,1]]}}}],"schema":"https://github.com/citation-style-language/schema/raw/master/csl-citation.json"}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rPr>
        <w:t>(Kristensen et al., 2006)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However, as this data wasn’t cross-validated with other professionals, there could be a chance for increasing the subjectiveness of our data itself. The subjectivity of the BCS result was also pointed out in the literature review. This also could mean this model could sufficiently work only within our data set due to the data accumulation being biased.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Thus, some opinions for future improvement for the increment of prediction quality, which is also a task for the future as well, could be combining different trained networks for the final output so-called model assembling method or using cross-validated high-quality BCS data from other experienced professionals which showed excellent agreement (kappa ≥ 0.86; </w:t>
      </w:r>
      <w:r>
        <w:rPr>
          <w:rFonts w:cs="Times New Roman" w:ascii="Times New Roman" w:hAnsi="Times New Roman"/>
          <w:sz w:val="24"/>
        </w:rPr>
        <w:t>Kristensen et al., 2006)</w:t>
      </w:r>
      <w:r>
        <w:rPr>
          <w:rStyle w:val="1Char"/>
          <w:rFonts w:eastAsia="맑은 고딕" w:cs="Times New Roman" w:ascii="Times New Roman" w:hAnsi="Times New Roman"/>
          <w:sz w:val="24"/>
          <w:szCs w:val="24"/>
        </w:rPr>
        <w:t xml:space="preserve"> </w:t>
      </w:r>
      <w:r>
        <w:rPr>
          <w:rFonts w:cs="Times New Roman" w:ascii="Times New Roman" w:hAnsi="Times New Roman"/>
          <w:sz w:val="24"/>
          <w:szCs w:val="24"/>
        </w:rPr>
        <w:t>The other task for future would be considering how we can apply the developed model into the actual commercial model and utilize those data in dairy farming.</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For the CNN training and developing an appropriate model with high accuracy, the problem was it needed lots of annotated good-quality data. As our model differ little from the test set which was kept separately from the training and validation set, there is a high possibility of our model could be adapted to other farms which have a similar concept to ours. As like we used a pre-trained model, another researcher can develop their model by reducing the required data set by using our outcome as a pre-trained model. This also would be more favorable for developing the BCS model at the smaller-sized farm which has only small data set compared to the large-scale farms. </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 xml:space="preserve">In conclusion, the development of the CNN-based model has great potential in several fields including veterinary practice </w:t>
      </w:r>
      <w:r>
        <w:fldChar w:fldCharType="begin"/>
      </w:r>
      <w:r>
        <w:rPr>
          <w:rStyle w:val="1Char"/>
          <w:sz w:val="24"/>
          <w:szCs w:val="24"/>
          <w:rFonts w:eastAsia="맑은 고딕" w:cs="Times New Roman" w:ascii="Times New Roman" w:hAnsi="Times New Roman"/>
        </w:rPr>
        <w:instrText xml:space="preserve">ADDIN ZOTERO_ITEM CSL_CITATION {"citationID":"fMqv0PSG","properties":{"formattedCitation":"(Kang et al., 2022)","plainCitation":"(Kang et al., 2022)","noteIndex":0},"citationItems":[{"id":725,"uris":["http://zotero.org/users/10179799/items/QWHW22I2"],"itemData":{"id":725,"type":"article-journal","abstract":"Significant advancements and progress made in recent computer vision research enable more effective processing of various objects in high-resolution overhead imagery obtained by various sources from drones, airplanes, and satellites. In particular, overhead images combined with computer vision allow many real-world uses for economic, commercial, and humanitarian purposes, including assessing economic impact from access crop yields, financial supply chain prediction for company’s revenue management, and rapid disaster surveillance system (wildfire alarms, rising sea levels, weather forecast). Likewise, object detection in overhead images provides insight for use in many real-world applications yet is still challenging because of substantial image volumes, inconsistent image resolution, small-sized objects, highly complex backgrounds, and nonuniform object classes. Although extensive studies in deep learning-based object detection have achieved remarkable performance and success, they are still ineffective yielding a low detection performance, due to the underlying difficulties in overhead images. Thus, high-performing object detection in overhead images is an active research field to overcome such difficulties. This survey paper provides a comprehensive overview and comparative reviews on the most up-to-date deep learning-based object detection in overhead images. Especially, our work can shed light on capturing the most recent advancements of object detection methods in overhead images and the introduction of overhead datasets that have not been comprehensively surveyed before.","container-title":"IEEE Access","DOI":"10.1109/ACCESS.2022.3149052","ISSN":"2169-3536","note":"event-title: IEEE Access","page":"20118-20134","source":"IEEE Xplore","title":"A Survey of Deep Learning-Based Object Detection Methods and Datasets for Overhead Imagery","volume":"10","author":[{"family":"Kang","given":"Junhyung"},{"family":"Tariq","given":"Shahroz"},{"family":"Oh","given":"Han"},{"family":"Woo","given":"Simon S."}],"issued":{"date-parts":[["2022"]]}}}],"schema":"https://github.com/citation-style-language/schema/raw/master/csl-citation.json"}</w:instrTex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separate"/>
      </w:r>
      <w:r>
        <w:rPr>
          <w:rStyle w:val="1Char"/>
          <w:rFonts w:eastAsia="맑은 고딕" w:cs="Times New Roman" w:ascii="Times New Roman" w:hAnsi="Times New Roman"/>
          <w:sz w:val="24"/>
          <w:szCs w:val="24"/>
        </w:rPr>
      </w:r>
      <w:r>
        <w:rPr>
          <w:rFonts w:cs="Times New Roman" w:ascii="Times New Roman" w:hAnsi="Times New Roman"/>
          <w:sz w:val="24"/>
        </w:rPr>
        <w:t>(Kang et al., 2022)</w: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end"/>
      </w:r>
      <w:r>
        <w:rPr>
          <w:rStyle w:val="1Char"/>
          <w:rFonts w:eastAsia="맑은 고딕" w:cs="Times New Roman" w:ascii="Times New Roman" w:hAnsi="Times New Roman"/>
          <w:sz w:val="24"/>
          <w:szCs w:val="24"/>
        </w:rPr>
        <w:t xml:space="preserve"> which also applied in our study, automated real-time BCS systems in dairy farming. The remarkable point of CNN based model is that the model itself could able to grow and keep learning through the data resulting in producing more accurate and sophisticated predictions. Therefore, researchers present one of the best-performing models for an automated BCS system that can use by another researcher with the same preprocessing and data which is resulting in the improvement of their results came from the previous research. Thus our study is meaningful as its result itself and as a ground base for future model development.</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Heading1"/>
        <w:spacing w:lineRule="auto" w:line="360"/>
        <w:rPr>
          <w:rFonts w:ascii="Times New Roman" w:hAnsi="Times New Roman" w:eastAsia="맑은 고딕" w:cs="Times New Roman"/>
          <w:color w:val="2F5496" w:themeColor="accent1" w:themeShade="bf"/>
          <w:sz w:val="32"/>
          <w:szCs w:val="32"/>
        </w:rPr>
      </w:pPr>
      <w:bookmarkStart w:id="47" w:name="_Toc119517292"/>
      <w:r>
        <w:rPr>
          <w:rStyle w:val="1Char"/>
          <w:rFonts w:eastAsia="맑은 고딕" w:cs="Times New Roman" w:ascii="Times New Roman" w:hAnsi="Times New Roman"/>
          <w:color w:val="2F5496" w:themeColor="accent1" w:themeShade="bf"/>
          <w:sz w:val="32"/>
          <w:szCs w:val="32"/>
        </w:rPr>
        <w:t>Summary</w:t>
      </w:r>
      <w:bookmarkEnd w:id="47"/>
    </w:p>
    <w:p>
      <w:pPr>
        <w:pStyle w:val="Standard"/>
        <w:spacing w:lineRule="auto" w:line="360"/>
        <w:rPr>
          <w:rFonts w:ascii="Times New Roman" w:hAnsi="Times New Roman" w:cs="Times New Roman"/>
          <w:sz w:val="24"/>
          <w:szCs w:val="24"/>
        </w:rPr>
      </w:pPr>
      <w:commentRangeStart w:id="11"/>
      <w:r>
        <w:rPr>
          <w:rFonts w:cs="Times New Roman" w:ascii="Times New Roman" w:hAnsi="Times New Roman"/>
          <w:sz w:val="24"/>
          <w:szCs w:val="24"/>
        </w:rPr>
        <w:t xml:space="preserve">With the increasing interest in precising livestock farming, the parameters used for cow health management got a spotlight. One of them was BCS. Although BCS has a great advantage to determine the energy metabolism of cows, because of its time-consuming, subjective nature, it has a limited application in actual dairy practice. Therefore, we studied the automatization of cow BCS scoring and investigated the accuracy of supervised machine learning, especially faster RCNN-based Detectron2 to reestablish the BCS system. </w:t>
      </w:r>
    </w:p>
    <w:p>
      <w:pPr>
        <w:pStyle w:val="Standard"/>
        <w:spacing w:lineRule="auto" w:line="360"/>
        <w:rPr>
          <w:rFonts w:ascii="Times New Roman" w:hAnsi="Times New Roman" w:cs="Times New Roman"/>
          <w:sz w:val="24"/>
          <w:szCs w:val="24"/>
        </w:rPr>
      </w:pPr>
      <w:r>
        <w:rPr>
          <w:rFonts w:cs="Times New Roman" w:ascii="Times New Roman" w:hAnsi="Times New Roman"/>
          <w:sz w:val="24"/>
          <w:szCs w:val="24"/>
        </w:rPr>
        <w:t>The data was collected from a 3-large scale dairy farm in Hungary and the image was taken from the rump of the animal using a simple 2D camera. This data was processed by the same professional by drawing a bounding box to the image and giving classification with our 12 BCS classes. We selected a pre-trained model which showed the lowest validation loss therefore appropriate to use for our study. We further trained, validated, and tested it by our data using12-classes.</w:t>
      </w:r>
    </w:p>
    <w:p>
      <w:pPr>
        <w:pStyle w:val="Normal"/>
        <w:spacing w:lineRule="auto" w:line="360"/>
        <w:rPr>
          <w:rStyle w:val="1Char"/>
          <w:rFonts w:ascii="Times New Roman" w:hAnsi="Times New Roman" w:eastAsia="맑은 고딕" w:cs="Times New Roman"/>
          <w:sz w:val="24"/>
          <w:szCs w:val="24"/>
        </w:rPr>
      </w:pPr>
      <w:r>
        <w:rPr>
          <w:rFonts w:cs="Times New Roman" w:ascii="Times New Roman" w:hAnsi="Times New Roman"/>
          <w:sz w:val="24"/>
          <w:szCs w:val="24"/>
        </w:rPr>
        <w:t xml:space="preserve">For analyzing the performance of our trained model, we applied accuracy and kappa value. As we allowed 0, 0.25, and 0.5 error ranges, the evaluation was sorted according to the error range. In our results, general accuracy was increased according to increased model confidence. About the kappa value, which shows the agreement of two models, in the error range of 0 our model showed minimal agreement and with the error range of 0.25 we obtained moderate agreements, and with an error range of 0.5, our model yielded an almost perfect agreement. </w:t>
      </w:r>
      <w:r>
        <w:rPr>
          <w:rStyle w:val="1Char"/>
          <w:rFonts w:eastAsia="맑은 고딕" w:cs="Times New Roman" w:ascii="Times New Roman" w:hAnsi="Times New Roman"/>
          <w:sz w:val="24"/>
          <w:szCs w:val="24"/>
        </w:rPr>
        <w:t xml:space="preserve">This was also found in previous research works </w:t>
      </w:r>
      <w:r>
        <w:fldChar w:fldCharType="begin"/>
      </w:r>
      <w:r>
        <w:rPr>
          <w:rStyle w:val="1Char"/>
          <w:sz w:val="24"/>
          <w:szCs w:val="24"/>
          <w:rFonts w:eastAsia="맑은 고딕" w:cs="Times New Roman" w:ascii="Times New Roman" w:hAnsi="Times New Roman"/>
        </w:rPr>
        <w:instrText xml:space="preserve">ADDIN ZOTERO_ITEM CSL_CITATION {"citationID":"mIH4G4ED","properties":{"formattedCitation":"(Li et al., 2019; Rodr\\uc0\\u237{}guez Alvarez et al., 2018; Yukun et al., 2019)","plainCitation":"(Li et al., 2019; Rodríguez Alvarez et al., 2018; Yukun et al., 2019)","noteIndex":0},"citationItems":[{"id":709,"uris":["http://zotero.org/users/10179799/items/WAT35MSG"],"itemData":{"id":709,"type":"paper-conference","abstract":"In this paper, we investigate cow body condition score estimation with convolutional neural networks and find that it is difficult for a convolutional neural network classifier to directly discriminate the categories that have very similar appearance in our dataset. In order to address this issue, we firstly recognize the region that contains discriminative features and input the region into a complete classifier. The results show that the method we proposed could improve the precision of cow body condition score estimation compared with applying single classifier directly, even though we discard a large part of input images. Our method could achieve 64.55% and 94.5% accuracy within 0.0 and 0.5 units of difference from true values respectively. We demonstrate that if a single network does not get expected results, cascade many networks that specialized to sub problems may work well.","container-title":"2019 IEEE 4th International Conference on Image, Vision and Computing (ICIVC)","DOI":"10.1109/ICIVC47709.2019.8981055","event-title":"2019 IEEE 4th International Conference on Image, Vision and Computing (ICIVC)","page":"433-437","source":"IEEE Xplore","title":"Cow Body Condition Score Estimation with Convolutional Neural Networks","author":[{"family":"Li","given":"Xinru"},{"family":"Hu","given":"Zelin"},{"family":"Huang","given":"Xiaoping"},{"family":"Feng","given":"Tao"},{"family":"Yang","given":"Xuanjiang"},{"family":"Li","given":"Miao"}],"issued":{"date-parts":[["2019",7]]}}},{"id":706,"uris":["http://zotero.org/users/10179799/items/VJFF4J9N"],"itemData":{"id":706,"type":"article-journal","abstract":"BCS (“Body Condition Score”) is a method used to estimate body fat reserves and accumulated energy balance of cows. BCS heavily influences milk production, reproduction, and health of cows. Therefore, it is important to monitor BCS to achieve better animal response, but this is a time-consuming and subjective task performed visually by expert scorers. Several studies have tried to automate BCS of dairy cows by applying image analysis and machine learning techniques. This work analyzes these studies and proposes a system based on Convolutional Neural Networks (CNNs) to improve overall automatic BCS estimation, whose use might be extended beyond dairy production. The developed system has achieved good estimation results in comparison with other systems in the area. Overall accuracy of BCS estimations within 0.25 units of difference from true values was 78%, while overall accuracy within 0.50 units was 94%. Similarly, weighted precision and recall, which took into account imbalance BCS distribution in the built dataset, show similar values considering those error ranges.","container-title":"Computers and Electronics in Agriculture","DOI":"10.1016/j.compag.2018.09.039","ISSN":"0168-1699","journalAbbreviation":"Computers and Electronics in Agriculture","language":"en","page":"12-22","source":"ScienceDirect","title":"Body condition estimation on cows from depth images using Convolutional Neural Networks","volume":"155","author":[{"family":"Rodríguez Alvarez","given":"Juan"},{"family":"Arroqui","given":"Mauricio"},{"family":"Mangudo","given":"Pablo"},{"family":"Toloza","given":"Juan"},{"family":"Jatip","given":"Daniel"},{"family":"Rodríguez","given":"Juan M."},{"family":"Teyseyre","given":"Alfredo"},{"family":"Sanz","given":"Carlos"},{"family":"Zunino","given":"Alejandro"},{"family":"Machado","given":"Claudio"},{"family":"Mateos","given":"Cristian"}],"issued":{"date-parts":[["2018",12,1]]}}},{"id":695,"uris":["http://zotero.org/users/10179799/items/IK995PU4"],"itemData":{"id":695,"type":"article-journal","container-title":"Journal of Dairy Science","DOI":"10.3168/jds.2018-16164","ISSN":"0022-0302","issue":"11","journalAbbreviation":"Journal of Dairy Science","language":"English","note":"publisher: Elsevier\nPMID: 31521348","page":"10140-10151","source":"www.journalofdairyscience.org","title":"Automatic monitoring system for individual dairy cows based on a deep learning framework that provides identification via body parts and estimation of body condition score","volume":"102","author":[{"family":"Yukun","given":"Sun"},{"family":"Pengju","given":"Huo"},{"family":"Yujie","given":"Wang"},{"family":"Ziqi","given":"Cui"},{"family":"Yang","given":"Li"},{"family":"Baisheng","given":"Dai"},{"family":"Runze","given":"Li"},{"family":"Yonggen","given":"Zhang"}],"issued":{"date-parts":[["2019",11,1]]}}}],"schema":"https://github.com/citation-style-language/schema/raw/master/csl-citation.json"}</w:instrTex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separate"/>
      </w:r>
      <w:r>
        <w:rPr>
          <w:rStyle w:val="1Char"/>
          <w:rFonts w:eastAsia="맑은 고딕" w:cs="Times New Roman" w:ascii="Times New Roman" w:hAnsi="Times New Roman"/>
          <w:sz w:val="24"/>
          <w:szCs w:val="24"/>
        </w:rPr>
      </w:r>
      <w:r>
        <w:rPr>
          <w:rFonts w:cs="Times New Roman" w:ascii="Times New Roman" w:hAnsi="Times New Roman"/>
          <w:kern w:val="0"/>
          <w:sz w:val="24"/>
          <w:szCs w:val="24"/>
        </w:rPr>
        <w:t>(Li et al., 2019; Rodríguez Alvarez et al., 2018; Yukun et al., 2019)</w:t>
      </w:r>
      <w:r>
        <w:rPr>
          <w:rStyle w:val="1Char"/>
          <w:rFonts w:eastAsia="맑은 고딕" w:cs="Times New Roman" w:ascii="Times New Roman" w:hAnsi="Times New Roman"/>
          <w:sz w:val="24"/>
          <w:szCs w:val="24"/>
        </w:rPr>
      </w:r>
      <w:r>
        <w:rPr>
          <w:rStyle w:val="1Char"/>
          <w:sz w:val="24"/>
          <w:szCs w:val="24"/>
          <w:rFonts w:eastAsia="맑은 고딕" w:cs="Times New Roman" w:ascii="Times New Roman" w:hAnsi="Times New Roman"/>
        </w:rPr>
        <w:fldChar w:fldCharType="end"/>
      </w:r>
      <w:r>
        <w:rPr>
          <w:rStyle w:val="1Char"/>
          <w:rFonts w:eastAsia="맑은 고딕" w:cs="Times New Roman" w:ascii="Times New Roman" w:hAnsi="Times New Roman"/>
          <w:sz w:val="24"/>
          <w:szCs w:val="24"/>
        </w:rPr>
        <w:t>.</w:t>
      </w:r>
    </w:p>
    <w:p>
      <w:pPr>
        <w:pStyle w:val="Normal"/>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Summarizing our research and comparing them to other studies, the conclusion is that our model utilized CNN showed great predictability to retrain BCS by professionals. Moreover, compared to the results of another model using a 3D camera, our model that used a 2D camera didn’t show inferior results. However, some limitations were pointed out in our research. As we utilized only 2D images for cow BCS, the tactile information was missing. Additionally, only one professional participated in the data processing. For developing a more improved CNN model in the future, we should consider those limitations and should provide a large amount of good quality annotated data that are cross-validated with other researchers for the model training and validation, or an ensemble of other CNN models could another solution.</w:t>
      </w:r>
    </w:p>
    <w:p>
      <w:pPr>
        <w:pStyle w:val="Normal"/>
        <w:spacing w:lineRule="auto" w:line="360"/>
        <w:rPr>
          <w:rStyle w:val="1Char"/>
          <w:rFonts w:ascii="Times New Roman" w:hAnsi="Times New Roman" w:eastAsia="맑은 고딕" w:cs="Times New Roman"/>
          <w:sz w:val="24"/>
          <w:szCs w:val="24"/>
        </w:rPr>
      </w:pPr>
      <w:r>
        <w:rPr>
          <w:rStyle w:val="1Char"/>
          <w:rFonts w:eastAsia="맑은 고딕" w:cs="Times New Roman" w:ascii="Times New Roman" w:hAnsi="Times New Roman"/>
          <w:sz w:val="24"/>
          <w:szCs w:val="24"/>
        </w:rPr>
        <w:t>In conclusion, BCS automatization with CNN has the highest potential as CNN can keep improving based on former studies. Therefore, not only our result showed potential for practical implementation of CNN based BCS model but also our result could be used for more improved model development in the future.</w:t>
      </w:r>
    </w:p>
    <w:p>
      <w:pPr>
        <w:pStyle w:val="Normal"/>
        <w:spacing w:lineRule="auto" w:line="360"/>
        <w:rPr>
          <w:rFonts w:ascii="Times New Roman" w:hAnsi="Times New Roman" w:cs="Times New Roman"/>
          <w:sz w:val="24"/>
          <w:szCs w:val="24"/>
        </w:rPr>
      </w:pPr>
      <w:ins w:id="4" w:author="Unknown Author" w:date="2022-11-16T20:13:38Z">
        <w:commentRangeEnd w:id="11"/>
        <w:r>
          <w:commentReference w:id="11"/>
        </w:r>
        <w:r>
          <w:rPr>
            <w:rFonts w:cs="Times New Roman" w:ascii="Times New Roman" w:hAnsi="Times New Roman"/>
            <w:sz w:val="24"/>
            <w:szCs w:val="24"/>
          </w:rPr>
        </w:r>
      </w:ins>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keepNext w:val="true"/>
        <w:keepLines/>
        <w:numPr>
          <w:ilvl w:val="0"/>
          <w:numId w:val="0"/>
        </w:numPr>
        <w:suppressAutoHyphens w:val="false"/>
        <w:spacing w:lineRule="auto" w:line="259" w:before="240" w:after="0"/>
        <w:jc w:val="both"/>
        <w:textAlignment w:val="auto"/>
        <w:outlineLvl w:val="0"/>
        <w:rPr>
          <w:rFonts w:ascii="Times New Roman" w:hAnsi="Times New Roman" w:eastAsia="" w:cs="Times New Roman" w:eastAsiaTheme="majorEastAsia"/>
          <w:color w:val="2F5496" w:themeColor="accent1" w:themeShade="bf"/>
          <w:sz w:val="32"/>
          <w:szCs w:val="32"/>
        </w:rPr>
      </w:pPr>
      <w:r>
        <w:rPr>
          <w:rFonts w:eastAsia="" w:cs="Times New Roman" w:ascii="Times New Roman" w:hAnsi="Times New Roman" w:eastAsiaTheme="majorEastAsia"/>
          <w:color w:val="2F5496" w:themeColor="accent1" w:themeShade="bf"/>
          <w:sz w:val="32"/>
          <w:szCs w:val="32"/>
        </w:rPr>
        <w:t>Acknowledgments</w:t>
      </w:r>
    </w:p>
    <w:p>
      <w:pPr>
        <w:pStyle w:val="Normal"/>
        <w:widowControl/>
        <w:spacing w:lineRule="auto" w:line="360" w:before="240" w:after="240"/>
        <w:rPr>
          <w:rFonts w:ascii="Times New Roman" w:hAnsi="Times New Roman" w:cs="Times New Roman"/>
          <w:color w:val="000000"/>
          <w:sz w:val="24"/>
          <w:szCs w:val="24"/>
        </w:rPr>
      </w:pPr>
      <w:r>
        <w:rPr>
          <w:rFonts w:cs="Times New Roman" w:ascii="Times New Roman" w:hAnsi="Times New Roman"/>
          <w:color w:val="000000"/>
          <w:sz w:val="24"/>
          <w:szCs w:val="24"/>
        </w:rPr>
        <w:t xml:space="preserve">I want to express my gratitude to the University of Veterinary Medicine Department of the </w:t>
      </w:r>
      <w:r>
        <w:rPr>
          <w:rFonts w:cs="Times New Roman" w:ascii="Times New Roman" w:hAnsi="Times New Roman"/>
          <w:sz w:val="24"/>
          <w:szCs w:val="24"/>
          <w:lang w:val="en-GB"/>
        </w:rPr>
        <w:t>Centre for Bioinformatics</w:t>
      </w:r>
      <w:r>
        <w:rPr>
          <w:rFonts w:cs="Times New Roman" w:ascii="Times New Roman" w:hAnsi="Times New Roman"/>
          <w:color w:val="000000"/>
          <w:sz w:val="24"/>
          <w:szCs w:val="24"/>
        </w:rPr>
        <w:t>, especially to Sára Ágnes Nagy DVM, who guided me through the thesis and gave a tremendous help. I also want to thank Solymosi Norbert Ph.D. who guided me through the whole part of the thesis during the pandemic with the difficulty of distance learning.</w:t>
      </w:r>
    </w:p>
    <w:p>
      <w:pPr>
        <w:pStyle w:val="Normal"/>
        <w:widowControl/>
        <w:spacing w:lineRule="auto" w:line="360" w:before="240" w:after="240"/>
        <w:rPr>
          <w:rFonts w:ascii="Times New Roman" w:hAnsi="Times New Roman" w:cs="Times New Roman"/>
          <w:color w:val="000000"/>
          <w:sz w:val="24"/>
          <w:szCs w:val="24"/>
        </w:rPr>
      </w:pPr>
      <w:r>
        <w:rPr>
          <w:rFonts w:cs="Times New Roman" w:ascii="Times New Roman" w:hAnsi="Times New Roman"/>
          <w:color w:val="000000"/>
          <w:sz w:val="24"/>
          <w:szCs w:val="24"/>
        </w:rPr>
        <w:t>I am also grateful to all the staff including all the lecturers, professors, secretariat, and even university cats at the University of Veterinary Medicine in Budapest for all their work and support for their students. With this harmonized work, I could be able to grow and learn so many things to become a veterinarian.</w:t>
      </w:r>
    </w:p>
    <w:p>
      <w:pPr>
        <w:pStyle w:val="Normal"/>
        <w:widowControl/>
        <w:spacing w:lineRule="auto" w:line="360" w:before="240" w:after="240"/>
        <w:rPr>
          <w:rFonts w:ascii="Times New Roman" w:hAnsi="Times New Roman" w:cs="Times New Roman"/>
          <w:color w:val="000000"/>
          <w:sz w:val="24"/>
          <w:szCs w:val="24"/>
        </w:rPr>
      </w:pPr>
      <w:r>
        <w:rPr>
          <w:rFonts w:cs="Times New Roman" w:ascii="Times New Roman" w:hAnsi="Times New Roman"/>
          <w:color w:val="000000"/>
          <w:sz w:val="24"/>
          <w:szCs w:val="24"/>
        </w:rPr>
        <w:t>I am especially grateful to my family for their support, and to my classmates and friends for the many happy moments during the years spent at the University</w:t>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Normal"/>
        <w:spacing w:lineRule="auto" w:line="360"/>
        <w:rPr>
          <w:rStyle w:val="1Char"/>
          <w:rFonts w:ascii="Times New Roman" w:hAnsi="Times New Roman" w:eastAsia="맑은 고딕" w:cs="Times New Roman"/>
          <w:sz w:val="24"/>
          <w:szCs w:val="24"/>
        </w:rPr>
      </w:pPr>
      <w:r>
        <w:rPr>
          <w:rFonts w:eastAsia="맑은 고딕" w:cs="Times New Roman" w:ascii="Times New Roman" w:hAnsi="Times New Roman"/>
          <w:sz w:val="24"/>
          <w:szCs w:val="24"/>
        </w:rPr>
      </w:r>
    </w:p>
    <w:p>
      <w:pPr>
        <w:pStyle w:val="Heading1"/>
        <w:rPr>
          <w:rFonts w:ascii="Times New Roman" w:hAnsi="Times New Roman" w:eastAsia="맑은 고딕" w:cs="Times New Roman"/>
          <w:b/>
          <w:b/>
          <w:bCs/>
        </w:rPr>
      </w:pPr>
      <w:bookmarkStart w:id="48" w:name="_Toc119517293"/>
      <w:bookmarkStart w:id="49" w:name="_Toc116906540"/>
      <w:r>
        <w:rPr>
          <w:rFonts w:eastAsia="맑은 고딕" w:cs="Times New Roman" w:ascii="Times New Roman" w:hAnsi="Times New Roman"/>
          <w:b/>
          <w:bCs/>
        </w:rPr>
        <w:t>Reference</w:t>
      </w:r>
      <w:bookmarkEnd w:id="48"/>
      <w:bookmarkEnd w:id="49"/>
    </w:p>
    <w:p>
      <w:pPr>
        <w:pStyle w:val="Bibliography"/>
        <w:rPr/>
      </w:pPr>
      <w:r>
        <w:rPr>
          <w:rFonts w:cs="Times New Roman" w:ascii="Times New Roman" w:hAnsi="Times New Roman"/>
          <w:sz w:val="24"/>
          <w:szCs w:val="24"/>
        </w:rPr>
        <w:t>Anitha, A., Reddy, K., Suresh, J., Moorthy, P. R., &amp; Reddy, Y. (2011). A body condition score (BCS) system in Murrah buffaloes. Buffalo Bulletin, 30, 79–99.</w:t>
      </w:r>
      <w:r>
        <w:rPr/>
        <w:t xml:space="preserve"> </w:t>
      </w:r>
    </w:p>
    <w:p>
      <w:pPr>
        <w:pStyle w:val="Bibliography"/>
        <w:rPr>
          <w:rFonts w:ascii="Times New Roman" w:hAnsi="Times New Roman" w:cs="Times New Roman"/>
          <w:sz w:val="24"/>
          <w:szCs w:val="24"/>
        </w:rPr>
      </w:pPr>
      <w:r>
        <w:rPr>
          <w:rFonts w:cs="Times New Roman" w:ascii="Times New Roman" w:hAnsi="Times New Roman"/>
          <w:sz w:val="24"/>
          <w:szCs w:val="24"/>
        </w:rPr>
        <w:t>Bercovich, A., Edan, Y., Alchanatis, V., Moallem, U., Parmet, Y., Honig, H., Maltz, E., Antler, A., &amp; Halachmi, I. (2013). Development of an automatic cow body condition scoring using body shape signature and Fourier descriptors. Journal of Dairy Science, 96(12), 8047–8059. https://doi.org/10.3168/jds.2013-6568</w:t>
      </w:r>
    </w:p>
    <w:p>
      <w:pPr>
        <w:pStyle w:val="Bibliography"/>
        <w:rPr/>
      </w:pPr>
      <w:r>
        <w:rPr>
          <w:rFonts w:cs="Times New Roman" w:ascii="Times New Roman" w:hAnsi="Times New Roman"/>
          <w:sz w:val="24"/>
          <w:szCs w:val="24"/>
        </w:rPr>
        <w:t xml:space="preserve">Berry, D. P., Buckley, F., &amp; Dillon, P. (2007). Body condition score and live-weight effects on milk production in Irish Holstein-Friesian dairy cows. </w:t>
      </w:r>
      <w:r>
        <w:rPr>
          <w:rFonts w:cs="Times New Roman" w:ascii="Times New Roman" w:hAnsi="Times New Roman"/>
          <w:i/>
          <w:iCs/>
          <w:sz w:val="24"/>
          <w:szCs w:val="24"/>
        </w:rPr>
        <w:t>Animal: An International Journal of Animal Bioscience</w:t>
      </w:r>
      <w:r>
        <w:rPr>
          <w:rFonts w:cs="Times New Roman" w:ascii="Times New Roman" w:hAnsi="Times New Roman"/>
          <w:sz w:val="24"/>
          <w:szCs w:val="24"/>
        </w:rPr>
        <w:t xml:space="preserve">, </w:t>
      </w:r>
      <w:r>
        <w:rPr>
          <w:rFonts w:cs="Times New Roman" w:ascii="Times New Roman" w:hAnsi="Times New Roman"/>
          <w:i/>
          <w:iCs/>
          <w:sz w:val="24"/>
          <w:szCs w:val="24"/>
        </w:rPr>
        <w:t>1</w:t>
      </w:r>
      <w:r>
        <w:rPr>
          <w:rFonts w:cs="Times New Roman" w:ascii="Times New Roman" w:hAnsi="Times New Roman"/>
          <w:sz w:val="24"/>
          <w:szCs w:val="24"/>
        </w:rPr>
        <w:t>(9), 1351–1359. https://doi.org/10.1017/S1751731107000419</w:t>
      </w:r>
    </w:p>
    <w:p>
      <w:pPr>
        <w:pStyle w:val="Bibliography"/>
        <w:rPr/>
      </w:pPr>
      <w:r>
        <w:rPr>
          <w:rFonts w:cs="Times New Roman" w:ascii="Times New Roman" w:hAnsi="Times New Roman"/>
          <w:sz w:val="24"/>
          <w:szCs w:val="24"/>
        </w:rPr>
        <w:t xml:space="preserve">Berry, D. P., Buckley, F., Dillon, P., Evans, R. D., Rath, M., &amp; Veerkamp, R. F. (2002). Genetic Parameters for Level and Change of Body Condition Score and Body Weight in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85</w:t>
      </w:r>
      <w:r>
        <w:rPr>
          <w:rFonts w:cs="Times New Roman" w:ascii="Times New Roman" w:hAnsi="Times New Roman"/>
          <w:sz w:val="24"/>
          <w:szCs w:val="24"/>
        </w:rPr>
        <w:t>(8), 2030–2039. https://doi.org/10.3168/jds.S0022-0302(02)74280-X</w:t>
      </w:r>
    </w:p>
    <w:p>
      <w:pPr>
        <w:pStyle w:val="Bibliography"/>
        <w:rPr/>
      </w:pPr>
      <w:r>
        <w:rPr>
          <w:rFonts w:cs="Times New Roman" w:ascii="Times New Roman" w:hAnsi="Times New Roman"/>
          <w:sz w:val="24"/>
          <w:szCs w:val="24"/>
        </w:rPr>
        <w:t xml:space="preserve">Bewley, J. M., &amp; Schutz, M. M. (2008). An Interdisciplinary Review of Body Condition Scoring for Dairy Cattle. </w:t>
      </w:r>
      <w:r>
        <w:rPr>
          <w:rFonts w:cs="Times New Roman" w:ascii="Times New Roman" w:hAnsi="Times New Roman"/>
          <w:i/>
          <w:iCs/>
          <w:sz w:val="24"/>
          <w:szCs w:val="24"/>
        </w:rPr>
        <w:t>The Professional Animal Scientist</w:t>
      </w:r>
      <w:r>
        <w:rPr>
          <w:rFonts w:cs="Times New Roman" w:ascii="Times New Roman" w:hAnsi="Times New Roman"/>
          <w:sz w:val="24"/>
          <w:szCs w:val="24"/>
        </w:rPr>
        <w:t xml:space="preserve">, </w:t>
      </w:r>
      <w:r>
        <w:rPr>
          <w:rFonts w:cs="Times New Roman" w:ascii="Times New Roman" w:hAnsi="Times New Roman"/>
          <w:i/>
          <w:iCs/>
          <w:sz w:val="24"/>
          <w:szCs w:val="24"/>
        </w:rPr>
        <w:t>24</w:t>
      </w:r>
      <w:r>
        <w:rPr>
          <w:rFonts w:cs="Times New Roman" w:ascii="Times New Roman" w:hAnsi="Times New Roman"/>
          <w:sz w:val="24"/>
          <w:szCs w:val="24"/>
        </w:rPr>
        <w:t>(6), 507–529. https://doi.org/10.15232/S1080-7446(15)30901-3</w:t>
      </w:r>
    </w:p>
    <w:p>
      <w:pPr>
        <w:pStyle w:val="Bibliography"/>
        <w:rPr/>
      </w:pPr>
      <w:r>
        <w:rPr>
          <w:rFonts w:cs="Times New Roman" w:ascii="Times New Roman" w:hAnsi="Times New Roman"/>
          <w:sz w:val="24"/>
          <w:szCs w:val="24"/>
        </w:rPr>
        <w:t xml:space="preserve">Bines, J. A. (1976). Regulation of food intake in dairy cows concerning milk production. </w:t>
      </w:r>
      <w:r>
        <w:rPr>
          <w:rFonts w:cs="Times New Roman" w:ascii="Times New Roman" w:hAnsi="Times New Roman"/>
          <w:i/>
          <w:iCs/>
          <w:sz w:val="24"/>
          <w:szCs w:val="24"/>
        </w:rPr>
        <w:t>Livestock Production Science</w:t>
      </w:r>
      <w:r>
        <w:rPr>
          <w:rFonts w:cs="Times New Roman" w:ascii="Times New Roman" w:hAnsi="Times New Roman"/>
          <w:sz w:val="24"/>
          <w:szCs w:val="24"/>
        </w:rPr>
        <w:t xml:space="preserve">, </w:t>
      </w:r>
      <w:r>
        <w:rPr>
          <w:rFonts w:cs="Times New Roman" w:ascii="Times New Roman" w:hAnsi="Times New Roman"/>
          <w:i/>
          <w:iCs/>
          <w:sz w:val="24"/>
          <w:szCs w:val="24"/>
        </w:rPr>
        <w:t>3</w:t>
      </w:r>
      <w:r>
        <w:rPr>
          <w:rFonts w:cs="Times New Roman" w:ascii="Times New Roman" w:hAnsi="Times New Roman"/>
          <w:sz w:val="24"/>
          <w:szCs w:val="24"/>
        </w:rPr>
        <w:t>(2), 115–128. https://doi.org/10.1016/0301-6226(76)90029-4</w:t>
      </w:r>
    </w:p>
    <w:p>
      <w:pPr>
        <w:pStyle w:val="Bibliography"/>
        <w:rPr/>
      </w:pPr>
      <w:r>
        <w:rPr>
          <w:rFonts w:cs="Times New Roman" w:ascii="Times New Roman" w:hAnsi="Times New Roman"/>
          <w:sz w:val="24"/>
          <w:szCs w:val="24"/>
        </w:rPr>
        <w:t xml:space="preserve">Braun, R. K., Donovan, G. A., Tran, T. Q., Mohammed, H. O., &amp; Webb, D. W. (1987). Importance of body condition scoring in dairy cattle. </w:t>
      </w:r>
      <w:r>
        <w:rPr>
          <w:rFonts w:cs="Times New Roman" w:ascii="Times New Roman" w:hAnsi="Times New Roman"/>
          <w:i/>
          <w:iCs/>
          <w:sz w:val="24"/>
          <w:szCs w:val="24"/>
        </w:rPr>
        <w:t>Proceedings ... Annual Convention - American Association of Bovine Practitioners (USA)</w:t>
      </w:r>
      <w:r>
        <w:rPr>
          <w:rFonts w:cs="Times New Roman" w:ascii="Times New Roman" w:hAnsi="Times New Roman"/>
          <w:sz w:val="24"/>
          <w:szCs w:val="24"/>
        </w:rPr>
        <w:t>. https://scholar.google.com/scholar_lookup?title=Importance+of+body+condition+scoring+in+dairy+cattle&amp;author=Braun%2C+R.K.&amp;publication_year=1987</w:t>
      </w:r>
    </w:p>
    <w:p>
      <w:pPr>
        <w:pStyle w:val="Bibliography"/>
        <w:rPr/>
      </w:pPr>
      <w:r>
        <w:rPr>
          <w:rFonts w:cs="Times New Roman" w:ascii="Times New Roman" w:hAnsi="Times New Roman"/>
          <w:sz w:val="24"/>
          <w:szCs w:val="24"/>
        </w:rPr>
        <w:t xml:space="preserve">Broring, N., Wilton, J. W., &amp; Colucci, P. E. (2003). Body condition score and its relationship to ultrasound backfat measurements in beef cows. </w:t>
      </w:r>
      <w:r>
        <w:rPr>
          <w:rFonts w:cs="Times New Roman" w:ascii="Times New Roman" w:hAnsi="Times New Roman"/>
          <w:i/>
          <w:iCs/>
          <w:sz w:val="24"/>
          <w:szCs w:val="24"/>
        </w:rPr>
        <w:t>Canadian Journal of Animal Science</w:t>
      </w:r>
      <w:r>
        <w:rPr>
          <w:rFonts w:cs="Times New Roman" w:ascii="Times New Roman" w:hAnsi="Times New Roman"/>
          <w:sz w:val="24"/>
          <w:szCs w:val="24"/>
        </w:rPr>
        <w:t xml:space="preserve">, </w:t>
      </w:r>
      <w:r>
        <w:rPr>
          <w:rFonts w:cs="Times New Roman" w:ascii="Times New Roman" w:hAnsi="Times New Roman"/>
          <w:i/>
          <w:iCs/>
          <w:sz w:val="24"/>
          <w:szCs w:val="24"/>
        </w:rPr>
        <w:t>83</w:t>
      </w:r>
      <w:r>
        <w:rPr>
          <w:rFonts w:cs="Times New Roman" w:ascii="Times New Roman" w:hAnsi="Times New Roman"/>
          <w:sz w:val="24"/>
          <w:szCs w:val="24"/>
        </w:rPr>
        <w:t>(3), 593–596. https://doi.org/10.4141/A01-002</w:t>
      </w:r>
    </w:p>
    <w:p>
      <w:pPr>
        <w:pStyle w:val="Bibliography"/>
        <w:rPr/>
      </w:pPr>
      <w:r>
        <w:rPr>
          <w:rFonts w:cs="Times New Roman" w:ascii="Times New Roman" w:hAnsi="Times New Roman"/>
          <w:sz w:val="24"/>
          <w:szCs w:val="24"/>
        </w:rPr>
        <w:t xml:space="preserve">Broster, W. H., &amp; Broster, V. J. (1998). A body score of dairy cows. </w:t>
      </w:r>
      <w:r>
        <w:rPr>
          <w:rFonts w:cs="Times New Roman" w:ascii="Times New Roman" w:hAnsi="Times New Roman"/>
          <w:i/>
          <w:iCs/>
          <w:sz w:val="24"/>
          <w:szCs w:val="24"/>
        </w:rPr>
        <w:t>Journal of Dairy Research</w:t>
      </w:r>
      <w:r>
        <w:rPr>
          <w:rFonts w:cs="Times New Roman" w:ascii="Times New Roman" w:hAnsi="Times New Roman"/>
          <w:sz w:val="24"/>
          <w:szCs w:val="24"/>
        </w:rPr>
        <w:t xml:space="preserve">, </w:t>
      </w:r>
      <w:r>
        <w:rPr>
          <w:rFonts w:cs="Times New Roman" w:ascii="Times New Roman" w:hAnsi="Times New Roman"/>
          <w:i/>
          <w:iCs/>
          <w:sz w:val="24"/>
          <w:szCs w:val="24"/>
        </w:rPr>
        <w:t>65</w:t>
      </w:r>
      <w:r>
        <w:rPr>
          <w:rFonts w:cs="Times New Roman" w:ascii="Times New Roman" w:hAnsi="Times New Roman"/>
          <w:sz w:val="24"/>
          <w:szCs w:val="24"/>
        </w:rPr>
        <w:t>(1), 155–173. https://doi.org/10.1017/S0022029997002550</w:t>
      </w:r>
    </w:p>
    <w:p>
      <w:pPr>
        <w:pStyle w:val="Bibliography"/>
        <w:rPr/>
      </w:pPr>
      <w:r>
        <w:rPr>
          <w:rFonts w:cs="Times New Roman" w:ascii="Times New Roman" w:hAnsi="Times New Roman"/>
          <w:sz w:val="24"/>
          <w:szCs w:val="24"/>
        </w:rPr>
        <w:t xml:space="preserve">Buckley, F., O’Sullivan, K., Mee, J. F., Evans, R. D., &amp; Dillon, P. (2003). Relationships Among Milk Yield, Body Condition, Cow Weight, and Reproduction in Spring-Calved Holstein-Friesians.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86</w:t>
      </w:r>
      <w:r>
        <w:rPr>
          <w:rFonts w:cs="Times New Roman" w:ascii="Times New Roman" w:hAnsi="Times New Roman"/>
          <w:sz w:val="24"/>
          <w:szCs w:val="24"/>
        </w:rPr>
        <w:t>(7), 2308–2319. https://doi.org/10.3168/jds.S0022-0302(03)73823-5</w:t>
      </w:r>
      <w:r>
        <w:rPr/>
        <w:t xml:space="preserve"> </w:t>
      </w:r>
    </w:p>
    <w:p>
      <w:pPr>
        <w:pStyle w:val="Bibliography"/>
        <w:rPr/>
      </w:pPr>
      <w:r>
        <w:rPr>
          <w:rFonts w:cs="Times New Roman" w:ascii="Times New Roman" w:hAnsi="Times New Roman"/>
          <w:sz w:val="24"/>
          <w:szCs w:val="24"/>
        </w:rPr>
        <w:t>Butler, W. R., &amp; Smith, R. D. (1989). Interrelationships between energy balance and postpartum reproductive function in dairy cattle. Journal of Dairy Science, 72(3), 767–783. https://doi.org/10.3168/jds.S0022-0302(89)79169-4</w:t>
      </w:r>
    </w:p>
    <w:p>
      <w:pPr>
        <w:pStyle w:val="Bibliography"/>
        <w:rPr/>
      </w:pPr>
      <w:r>
        <w:rPr>
          <w:rFonts w:cs="Times New Roman" w:ascii="Times New Roman" w:hAnsi="Times New Roman"/>
          <w:sz w:val="24"/>
          <w:szCs w:val="24"/>
        </w:rPr>
        <w:t xml:space="preserve">Butler, W. R. (1998). Review: Effect of protein nutrition on ovarian and uterine physiology in dairy cattle.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81</w:t>
      </w:r>
      <w:r>
        <w:rPr>
          <w:rFonts w:cs="Times New Roman" w:ascii="Times New Roman" w:hAnsi="Times New Roman"/>
          <w:sz w:val="24"/>
          <w:szCs w:val="24"/>
        </w:rPr>
        <w:t>(9), 2533–2539. https://doi.org/10.3168/jds.S0022-0302(98)70146-8</w:t>
      </w:r>
    </w:p>
    <w:p>
      <w:pPr>
        <w:pStyle w:val="Bibliography"/>
        <w:rPr/>
      </w:pPr>
      <w:r>
        <w:rPr>
          <w:rFonts w:cs="Times New Roman" w:ascii="Times New Roman" w:hAnsi="Times New Roman"/>
          <w:sz w:val="24"/>
          <w:szCs w:val="24"/>
        </w:rPr>
        <w:t xml:space="preserve">Butler, W. R. (2005). Inhibition of ovulation in the postpartum cow and the lactating sow. </w:t>
      </w:r>
      <w:r>
        <w:rPr>
          <w:rFonts w:cs="Times New Roman" w:ascii="Times New Roman" w:hAnsi="Times New Roman"/>
          <w:i/>
          <w:iCs/>
          <w:sz w:val="24"/>
          <w:szCs w:val="24"/>
        </w:rPr>
        <w:t>Livestock Production Science</w:t>
      </w:r>
      <w:r>
        <w:rPr>
          <w:rFonts w:cs="Times New Roman" w:ascii="Times New Roman" w:hAnsi="Times New Roman"/>
          <w:sz w:val="24"/>
          <w:szCs w:val="24"/>
        </w:rPr>
        <w:t xml:space="preserve">, </w:t>
      </w:r>
      <w:r>
        <w:rPr>
          <w:rFonts w:cs="Times New Roman" w:ascii="Times New Roman" w:hAnsi="Times New Roman"/>
          <w:i/>
          <w:iCs/>
          <w:sz w:val="24"/>
          <w:szCs w:val="24"/>
        </w:rPr>
        <w:t>98</w:t>
      </w:r>
      <w:r>
        <w:rPr>
          <w:rFonts w:cs="Times New Roman" w:ascii="Times New Roman" w:hAnsi="Times New Roman"/>
          <w:sz w:val="24"/>
          <w:szCs w:val="24"/>
        </w:rPr>
        <w:t>(1), 5–12. https://doi.org/10.1016/j.livprodsci.2005.10.007</w:t>
      </w:r>
      <w:r>
        <w:rPr/>
        <w:t xml:space="preserve"> </w:t>
      </w:r>
    </w:p>
    <w:p>
      <w:pPr>
        <w:pStyle w:val="Bibliography"/>
        <w:rPr/>
      </w:pPr>
      <w:r>
        <w:rPr>
          <w:rFonts w:cs="Times New Roman" w:ascii="Times New Roman" w:hAnsi="Times New Roman"/>
          <w:sz w:val="24"/>
          <w:szCs w:val="24"/>
        </w:rPr>
        <w:t>Butler, W. R., &amp; Smith, R. D. (1989). Interrelationships between energy balance and postpartum reproductive function in dairy cattle. Journal of Dairy Science, 72(3), 767–783. https://doi.org/10.3168/jds.S0022-0302(89)79169-4</w:t>
      </w:r>
      <w:r>
        <w:rPr/>
        <w:t xml:space="preserve"> </w:t>
      </w:r>
    </w:p>
    <w:p>
      <w:pPr>
        <w:pStyle w:val="Bibliography"/>
        <w:rPr/>
      </w:pPr>
      <w:r>
        <w:rPr>
          <w:rFonts w:cs="Times New Roman" w:ascii="Times New Roman" w:hAnsi="Times New Roman"/>
          <w:sz w:val="24"/>
          <w:szCs w:val="24"/>
        </w:rPr>
        <w:t>Cabrera, V. E. (2014). Economics of fertility in high-yielding dairy cows on confined TMR systems. Animal, 8(s1), 211–221. https://doi.org/10.1017/S1751731114000512</w:t>
      </w:r>
    </w:p>
    <w:p>
      <w:pPr>
        <w:pStyle w:val="Bibliography"/>
        <w:rPr/>
      </w:pPr>
      <w:r>
        <w:rPr>
          <w:rFonts w:cs="Times New Roman" w:ascii="Times New Roman" w:hAnsi="Times New Roman"/>
          <w:sz w:val="24"/>
          <w:szCs w:val="24"/>
        </w:rPr>
        <w:t xml:space="preserve">Chagas, L. M., Bass, J. J., Blache, D., Burke, C. R., Kay, J. K., Lindsay, D. R., Lucy, M. C., Martin, G. B., Meier, S., Rhodes, F. M., Roche, J. R., Thatcher, W. W., &amp; Webb, R. (2007). Invited review: New perspectives on the roles of nutrition and metabolic priorities in the subfertility of high-producing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90</w:t>
      </w:r>
      <w:r>
        <w:rPr>
          <w:rFonts w:cs="Times New Roman" w:ascii="Times New Roman" w:hAnsi="Times New Roman"/>
          <w:sz w:val="24"/>
          <w:szCs w:val="24"/>
        </w:rPr>
        <w:t>(9), 4022–4032. https://doi.org/10.3168/jds.2006-852</w:t>
      </w:r>
    </w:p>
    <w:p>
      <w:pPr>
        <w:pStyle w:val="Bibliography"/>
        <w:rPr/>
      </w:pPr>
      <w:r>
        <w:rPr>
          <w:rFonts w:cs="Times New Roman" w:ascii="Times New Roman" w:hAnsi="Times New Roman"/>
          <w:sz w:val="24"/>
          <w:szCs w:val="24"/>
        </w:rPr>
        <w:t xml:space="preserve">Contreras, L. L., Ryan, C. M., &amp; Overton, T. R. (2004). Effects of Dry Cow Grouping Strategy and Prepartum Body Condition Score on Performance and Health of Transition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87</w:t>
      </w:r>
      <w:r>
        <w:rPr>
          <w:rFonts w:cs="Times New Roman" w:ascii="Times New Roman" w:hAnsi="Times New Roman"/>
          <w:sz w:val="24"/>
          <w:szCs w:val="24"/>
        </w:rPr>
        <w:t>(2), 517–523. https://doi.org/10.3168/jds.S0022-0302(04)73191-4</w:t>
      </w:r>
      <w:r>
        <w:rPr/>
        <w:t xml:space="preserve"> </w:t>
      </w:r>
    </w:p>
    <w:p>
      <w:pPr>
        <w:pStyle w:val="Bibliography"/>
        <w:rPr>
          <w:rFonts w:ascii="Times New Roman" w:hAnsi="Times New Roman" w:cs="Times New Roman"/>
          <w:i/>
          <w:i/>
          <w:iCs/>
          <w:sz w:val="24"/>
          <w:szCs w:val="24"/>
        </w:rPr>
      </w:pPr>
      <w:r>
        <w:rPr>
          <w:rFonts w:cs="Times New Roman" w:ascii="Times New Roman" w:hAnsi="Times New Roman"/>
          <w:sz w:val="24"/>
          <w:szCs w:val="24"/>
        </w:rPr>
        <w:t xml:space="preserve">Cohen, J. A coefficient of agreement for nominal scales. </w:t>
      </w:r>
      <w:r>
        <w:rPr>
          <w:rFonts w:cs="Times New Roman" w:ascii="Times New Roman" w:hAnsi="Times New Roman"/>
          <w:i/>
          <w:iCs/>
          <w:sz w:val="24"/>
          <w:szCs w:val="24"/>
        </w:rPr>
        <w:t xml:space="preserve">Educational and psychological measurement </w:t>
      </w:r>
      <w:r>
        <w:rPr>
          <w:rFonts w:cs="Times New Roman" w:ascii="Times New Roman" w:hAnsi="Times New Roman"/>
          <w:sz w:val="24"/>
          <w:szCs w:val="24"/>
        </w:rPr>
        <w:t>1960, 20, 37–46.</w:t>
      </w:r>
    </w:p>
    <w:p>
      <w:pPr>
        <w:pStyle w:val="Bibliography"/>
        <w:rPr/>
      </w:pPr>
      <w:r>
        <w:rPr>
          <w:rFonts w:cs="Times New Roman" w:ascii="Times New Roman" w:hAnsi="Times New Roman"/>
          <w:sz w:val="24"/>
          <w:szCs w:val="24"/>
        </w:rPr>
        <w:t xml:space="preserve">Cutullic, E., Delaby, L., Causeur, D., Michel, G., &amp; Disenhaus, C. (2009). Hierarchy of factors affecting behavioral signs used for oestrus detection of Holstein and Normande dairy cows in a seasonal calving system. </w:t>
      </w:r>
      <w:r>
        <w:rPr>
          <w:rFonts w:cs="Times New Roman" w:ascii="Times New Roman" w:hAnsi="Times New Roman"/>
          <w:i/>
          <w:iCs/>
          <w:sz w:val="24"/>
          <w:szCs w:val="24"/>
        </w:rPr>
        <w:t>Animal Reproduction Science</w:t>
      </w:r>
      <w:r>
        <w:rPr>
          <w:rFonts w:cs="Times New Roman" w:ascii="Times New Roman" w:hAnsi="Times New Roman"/>
          <w:sz w:val="24"/>
          <w:szCs w:val="24"/>
        </w:rPr>
        <w:t xml:space="preserve">, </w:t>
      </w:r>
      <w:r>
        <w:rPr>
          <w:rFonts w:cs="Times New Roman" w:ascii="Times New Roman" w:hAnsi="Times New Roman"/>
          <w:i/>
          <w:iCs/>
          <w:sz w:val="24"/>
          <w:szCs w:val="24"/>
        </w:rPr>
        <w:t>113</w:t>
      </w:r>
      <w:r>
        <w:rPr>
          <w:rFonts w:cs="Times New Roman" w:ascii="Times New Roman" w:hAnsi="Times New Roman"/>
          <w:sz w:val="24"/>
          <w:szCs w:val="24"/>
        </w:rPr>
        <w:t>(1–4), 22–37. https://doi.org/10.1016/j.anireprosci.2008.07.001</w:t>
      </w:r>
      <w:r>
        <w:rPr/>
        <w:t xml:space="preserve"> </w:t>
      </w:r>
    </w:p>
    <w:p>
      <w:pPr>
        <w:pStyle w:val="Bibliography"/>
        <w:rPr/>
      </w:pPr>
      <w:r>
        <w:rPr>
          <w:rFonts w:cs="Times New Roman" w:ascii="Times New Roman" w:hAnsi="Times New Roman"/>
          <w:sz w:val="24"/>
          <w:szCs w:val="24"/>
        </w:rPr>
        <w:t>Dallago, G. M., Wade, K. M., Cue, R. I., McClure, J. T., Lacroix, R., Pellerin, D., &amp; Vasseur, E. (2021). Keeping Dairy Cows for Longer: A Critical Literature Review on Dairy Cow Longevity in High Milk-Producing Countries. Animals, 11(3), Article 3. https://doi.org/10.3390/ani11030808</w:t>
      </w:r>
    </w:p>
    <w:p>
      <w:pPr>
        <w:pStyle w:val="Bibliography"/>
        <w:rPr/>
      </w:pPr>
      <w:r>
        <w:rPr>
          <w:rFonts w:cs="Times New Roman" w:ascii="Times New Roman" w:hAnsi="Times New Roman"/>
          <w:sz w:val="24"/>
          <w:szCs w:val="24"/>
        </w:rPr>
        <w:t xml:space="preserve">Dillon, P., Buckley, F., O’Connor, P., Hegarty, D., &amp; Rath, M. (2003). A comparison of different dairy cow breeds on a seasonal grass-based system of milk production: 1. Milk production, live weight, body condition score, and DM intake. </w:t>
      </w:r>
      <w:r>
        <w:rPr>
          <w:rFonts w:cs="Times New Roman" w:ascii="Times New Roman" w:hAnsi="Times New Roman"/>
          <w:i/>
          <w:iCs/>
          <w:sz w:val="24"/>
          <w:szCs w:val="24"/>
        </w:rPr>
        <w:t>Livestock Production Science</w:t>
      </w:r>
      <w:r>
        <w:rPr>
          <w:rFonts w:cs="Times New Roman" w:ascii="Times New Roman" w:hAnsi="Times New Roman"/>
          <w:sz w:val="24"/>
          <w:szCs w:val="24"/>
        </w:rPr>
        <w:t xml:space="preserve">, </w:t>
      </w:r>
      <w:r>
        <w:rPr>
          <w:rFonts w:cs="Times New Roman" w:ascii="Times New Roman" w:hAnsi="Times New Roman"/>
          <w:i/>
          <w:iCs/>
          <w:sz w:val="24"/>
          <w:szCs w:val="24"/>
        </w:rPr>
        <w:t>83</w:t>
      </w:r>
      <w:r>
        <w:rPr>
          <w:rFonts w:cs="Times New Roman" w:ascii="Times New Roman" w:hAnsi="Times New Roman"/>
          <w:sz w:val="24"/>
          <w:szCs w:val="24"/>
        </w:rPr>
        <w:t>(1), 21–33. https://doi.org/10.1016/S0301-6226(03)00041-1</w:t>
      </w:r>
    </w:p>
    <w:p>
      <w:pPr>
        <w:pStyle w:val="Bibliography"/>
        <w:rPr/>
      </w:pPr>
      <w:r>
        <w:rPr>
          <w:rFonts w:cs="Times New Roman" w:ascii="Times New Roman" w:hAnsi="Times New Roman"/>
          <w:sz w:val="24"/>
          <w:szCs w:val="24"/>
        </w:rPr>
        <w:t xml:space="preserve">Domecq, J. J., Skidmore, A. L., Lloyd, J. W., &amp; Kaneene, J. B. (1995). Validation of Body Condition Scores with Ultrasound Measurements of Subcutaneous Fat of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78</w:t>
      </w:r>
      <w:r>
        <w:rPr>
          <w:rFonts w:cs="Times New Roman" w:ascii="Times New Roman" w:hAnsi="Times New Roman"/>
          <w:sz w:val="24"/>
          <w:szCs w:val="24"/>
        </w:rPr>
        <w:t>(10), 2308–2313. https://doi.org/10.3168/jds.S0022-0302(95)76857-6</w:t>
      </w:r>
    </w:p>
    <w:p>
      <w:pPr>
        <w:pStyle w:val="Bibliography"/>
        <w:rPr/>
      </w:pPr>
      <w:r>
        <w:rPr>
          <w:rFonts w:cs="Times New Roman" w:ascii="Times New Roman" w:hAnsi="Times New Roman"/>
          <w:sz w:val="24"/>
          <w:szCs w:val="24"/>
        </w:rPr>
        <w:t xml:space="preserve">Domecq, J. J., Skidmore, A. L., Lloyd, J. W., &amp; Kaneene, J. B. (1997). Relationship Between Body Condition Scores and Milk Yield in a Large Dairy Herd of High-Yielding Holstein Cows1.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80</w:t>
      </w:r>
      <w:r>
        <w:rPr>
          <w:rFonts w:cs="Times New Roman" w:ascii="Times New Roman" w:hAnsi="Times New Roman"/>
          <w:sz w:val="24"/>
          <w:szCs w:val="24"/>
        </w:rPr>
        <w:t>(1), 101–112. https://doi.org/10.3168/jds.S0022-0302(97)75917-4</w:t>
      </w:r>
    </w:p>
    <w:p>
      <w:pPr>
        <w:pStyle w:val="Bibliography"/>
        <w:rPr/>
      </w:pPr>
      <w:r>
        <w:rPr>
          <w:rFonts w:cs="Times New Roman" w:ascii="Times New Roman" w:hAnsi="Times New Roman"/>
          <w:sz w:val="24"/>
          <w:szCs w:val="24"/>
        </w:rPr>
        <w:t xml:space="preserve">Earle, D. (1977). Guide to scoring dairy cow condition. </w:t>
      </w:r>
      <w:r>
        <w:rPr>
          <w:rFonts w:cs="Times New Roman" w:ascii="Times New Roman" w:hAnsi="Times New Roman"/>
          <w:i/>
          <w:iCs/>
          <w:sz w:val="24"/>
          <w:szCs w:val="24"/>
        </w:rPr>
        <w:t>Dairy farming Digest</w:t>
      </w:r>
      <w:r>
        <w:rPr>
          <w:rFonts w:cs="Times New Roman" w:ascii="Times New Roman" w:hAnsi="Times New Roman"/>
          <w:sz w:val="24"/>
          <w:szCs w:val="24"/>
        </w:rPr>
        <w:t xml:space="preserve">. </w:t>
      </w:r>
    </w:p>
    <w:p>
      <w:pPr>
        <w:pStyle w:val="Bibliography"/>
        <w:rPr/>
      </w:pPr>
      <w:r>
        <w:rPr>
          <w:rFonts w:cs="Times New Roman" w:ascii="Times New Roman" w:hAnsi="Times New Roman"/>
          <w:sz w:val="24"/>
          <w:szCs w:val="24"/>
        </w:rPr>
        <w:t xml:space="preserve">Edmonson, A. J., Lean, I. J., Weaver, L. D., Farver, T., &amp; Webster, G. (1989). A Body Condition Scoring Chart for Holstein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72</w:t>
      </w:r>
      <w:r>
        <w:rPr>
          <w:rFonts w:cs="Times New Roman" w:ascii="Times New Roman" w:hAnsi="Times New Roman"/>
          <w:sz w:val="24"/>
          <w:szCs w:val="24"/>
        </w:rPr>
        <w:t>(1), 68–78. https://doi.org/10.3168/jds.S0022-0302(89)79081-0</w:t>
      </w:r>
    </w:p>
    <w:p>
      <w:pPr>
        <w:pStyle w:val="Bibliography"/>
        <w:rPr/>
      </w:pPr>
      <w:r>
        <w:rPr>
          <w:rFonts w:cs="Times New Roman" w:ascii="Times New Roman" w:hAnsi="Times New Roman"/>
          <w:sz w:val="24"/>
          <w:szCs w:val="24"/>
        </w:rPr>
        <w:t xml:space="preserve">Enevoldsen, C., &amp; Kristensen, T. (1997). Estimation of Body Weight from Body Size Measurements and Body Condition Scores in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80</w:t>
      </w:r>
      <w:r>
        <w:rPr>
          <w:rFonts w:cs="Times New Roman" w:ascii="Times New Roman" w:hAnsi="Times New Roman"/>
          <w:sz w:val="24"/>
          <w:szCs w:val="24"/>
        </w:rPr>
        <w:t>(9), 1988–1995. https://doi.org/10.3168/jds.S0022-0302(97)76142-3</w:t>
      </w:r>
    </w:p>
    <w:p>
      <w:pPr>
        <w:pStyle w:val="Bibliography"/>
        <w:rPr/>
      </w:pPr>
      <w:r>
        <w:rPr>
          <w:rFonts w:cs="Times New Roman" w:ascii="Times New Roman" w:hAnsi="Times New Roman"/>
          <w:sz w:val="24"/>
          <w:szCs w:val="24"/>
        </w:rPr>
        <w:t xml:space="preserve">Ferguson, J. D. (2005). Nutrition and reproduction in dairy herds. </w:t>
      </w:r>
      <w:r>
        <w:rPr>
          <w:rFonts w:cs="Times New Roman" w:ascii="Times New Roman" w:hAnsi="Times New Roman"/>
          <w:i/>
          <w:iCs/>
          <w:sz w:val="24"/>
          <w:szCs w:val="24"/>
        </w:rPr>
        <w:t>The Veterinary Clinics of North America. Food Animal Practice</w:t>
      </w:r>
      <w:r>
        <w:rPr>
          <w:rFonts w:cs="Times New Roman" w:ascii="Times New Roman" w:hAnsi="Times New Roman"/>
          <w:sz w:val="24"/>
          <w:szCs w:val="24"/>
        </w:rPr>
        <w:t xml:space="preserve">, </w:t>
      </w:r>
      <w:r>
        <w:rPr>
          <w:rFonts w:cs="Times New Roman" w:ascii="Times New Roman" w:hAnsi="Times New Roman"/>
          <w:i/>
          <w:iCs/>
          <w:sz w:val="24"/>
          <w:szCs w:val="24"/>
        </w:rPr>
        <w:t>21</w:t>
      </w:r>
      <w:r>
        <w:rPr>
          <w:rFonts w:cs="Times New Roman" w:ascii="Times New Roman" w:hAnsi="Times New Roman"/>
          <w:sz w:val="24"/>
          <w:szCs w:val="24"/>
        </w:rPr>
        <w:t>(2), 325–347. https://doi.org/10.1016/j.cvfa.2005.03.001</w:t>
      </w:r>
    </w:p>
    <w:p>
      <w:pPr>
        <w:pStyle w:val="Bibliography"/>
        <w:rPr/>
      </w:pPr>
      <w:r>
        <w:rPr>
          <w:rFonts w:cs="Times New Roman" w:ascii="Times New Roman" w:hAnsi="Times New Roman"/>
          <w:sz w:val="24"/>
          <w:szCs w:val="24"/>
        </w:rPr>
        <w:t xml:space="preserve">Ferguson, J. D., Galligan, D. T., &amp; Thomsen, N. (1994). Principal Descriptors of Body Condition Score in Holstein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77</w:t>
      </w:r>
      <w:r>
        <w:rPr>
          <w:rFonts w:cs="Times New Roman" w:ascii="Times New Roman" w:hAnsi="Times New Roman"/>
          <w:sz w:val="24"/>
          <w:szCs w:val="24"/>
        </w:rPr>
        <w:t>(9), 2695–2703. https://doi.org/10.3168/jds.S0022-0302(94)77212-X</w:t>
      </w:r>
    </w:p>
    <w:p>
      <w:pPr>
        <w:pStyle w:val="Bibliography"/>
        <w:rPr/>
      </w:pPr>
      <w:r>
        <w:rPr>
          <w:rFonts w:cs="Times New Roman" w:ascii="Times New Roman" w:hAnsi="Times New Roman"/>
          <w:sz w:val="24"/>
          <w:szCs w:val="24"/>
        </w:rPr>
        <w:t xml:space="preserve">Frood, M. J., &amp; Croxton, D. (1978). The use of condition-scoring in dairy cows and its relationship with milk yield and live weight. </w:t>
      </w:r>
      <w:r>
        <w:rPr>
          <w:rFonts w:cs="Times New Roman" w:ascii="Times New Roman" w:hAnsi="Times New Roman"/>
          <w:i/>
          <w:iCs/>
          <w:sz w:val="24"/>
          <w:szCs w:val="24"/>
        </w:rPr>
        <w:t>Animal Science</w:t>
      </w:r>
      <w:r>
        <w:rPr>
          <w:rFonts w:cs="Times New Roman" w:ascii="Times New Roman" w:hAnsi="Times New Roman"/>
          <w:sz w:val="24"/>
          <w:szCs w:val="24"/>
        </w:rPr>
        <w:t xml:space="preserve">, </w:t>
      </w:r>
      <w:r>
        <w:rPr>
          <w:rFonts w:cs="Times New Roman" w:ascii="Times New Roman" w:hAnsi="Times New Roman"/>
          <w:i/>
          <w:iCs/>
          <w:sz w:val="24"/>
          <w:szCs w:val="24"/>
        </w:rPr>
        <w:t>27</w:t>
      </w:r>
      <w:r>
        <w:rPr>
          <w:rFonts w:cs="Times New Roman" w:ascii="Times New Roman" w:hAnsi="Times New Roman"/>
          <w:sz w:val="24"/>
          <w:szCs w:val="24"/>
        </w:rPr>
        <w:t>(3), 285–291. https://doi.org/10.1017/S0003356100036175</w:t>
      </w:r>
    </w:p>
    <w:p>
      <w:pPr>
        <w:pStyle w:val="Bibliography"/>
        <w:rPr>
          <w:rFonts w:ascii="Times New Roman" w:hAnsi="Times New Roman" w:cs="Times New Roman"/>
          <w:sz w:val="24"/>
          <w:szCs w:val="24"/>
        </w:rPr>
      </w:pPr>
      <w:r>
        <w:rPr>
          <w:rFonts w:cs="Times New Roman" w:ascii="Times New Roman" w:hAnsi="Times New Roman"/>
          <w:sz w:val="24"/>
          <w:szCs w:val="24"/>
        </w:rPr>
        <w:t xml:space="preserve">Gallo, L., Carnier, P., Cassandro, M., Mantovani, R., Bailoni, L., Contiero, B., &amp; Bittante, G. (1996). Change in Body Condition Score of Holstein Cows as Affected by Parity and Mature Equivalent Milk Yield.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79</w:t>
      </w:r>
      <w:r>
        <w:rPr>
          <w:rFonts w:cs="Times New Roman" w:ascii="Times New Roman" w:hAnsi="Times New Roman"/>
          <w:sz w:val="24"/>
          <w:szCs w:val="24"/>
        </w:rPr>
        <w:t xml:space="preserve">(6), 1009–1015. </w:t>
      </w:r>
      <w:hyperlink r:id="rId6">
        <w:r>
          <w:rPr>
            <w:rStyle w:val="InternetLink"/>
            <w:rFonts w:cs="Times New Roman" w:ascii="Times New Roman" w:hAnsi="Times New Roman"/>
            <w:sz w:val="24"/>
            <w:szCs w:val="24"/>
          </w:rPr>
          <w:t>https://doi.org/10.3168/jds.S0022-0302(96)76452-4</w:t>
        </w:r>
      </w:hyperlink>
    </w:p>
    <w:p>
      <w:pPr>
        <w:pStyle w:val="Bibliography"/>
        <w:rPr/>
      </w:pPr>
      <w:r>
        <w:rPr>
          <w:rFonts w:cs="Times New Roman" w:ascii="Times New Roman" w:hAnsi="Times New Roman"/>
          <w:sz w:val="24"/>
          <w:szCs w:val="24"/>
        </w:rPr>
        <w:t>Galvão, K. N., Federico, P., De Vries, A., &amp; Schuenemann, G. M. (2013). Economic comparison of reproductive programs for dairy herds using estrus detection timed artificial insemination or a combination. Journal of Dairy Science, 96(4), 2681–2693. https://doi.org/10.3168/jds.2012-5982</w:t>
      </w:r>
    </w:p>
    <w:p>
      <w:pPr>
        <w:pStyle w:val="Bibliography"/>
        <w:rPr/>
      </w:pPr>
      <w:r>
        <w:rPr>
          <w:rFonts w:cs="Times New Roman" w:ascii="Times New Roman" w:hAnsi="Times New Roman"/>
          <w:sz w:val="24"/>
          <w:szCs w:val="24"/>
        </w:rPr>
        <w:t xml:space="preserve">Garnsworthy, P. (2007). Body Condition Score in Dairy Cows: Targets for Production and Fertility. </w:t>
      </w:r>
      <w:r>
        <w:rPr>
          <w:rFonts w:cs="Times New Roman" w:ascii="Times New Roman" w:hAnsi="Times New Roman"/>
          <w:i/>
          <w:iCs/>
          <w:sz w:val="24"/>
          <w:szCs w:val="24"/>
        </w:rPr>
        <w:t>Recent Advances in Animal Nutrition</w:t>
      </w:r>
      <w:r>
        <w:rPr>
          <w:rFonts w:cs="Times New Roman" w:ascii="Times New Roman" w:hAnsi="Times New Roman"/>
          <w:sz w:val="24"/>
          <w:szCs w:val="24"/>
        </w:rPr>
        <w:t xml:space="preserve">, </w:t>
      </w:r>
      <w:r>
        <w:rPr>
          <w:rFonts w:cs="Times New Roman" w:ascii="Times New Roman" w:hAnsi="Times New Roman"/>
          <w:i/>
          <w:iCs/>
          <w:sz w:val="24"/>
          <w:szCs w:val="24"/>
        </w:rPr>
        <w:t>2006</w:t>
      </w:r>
      <w:r>
        <w:rPr>
          <w:rFonts w:cs="Times New Roman" w:ascii="Times New Roman" w:hAnsi="Times New Roman"/>
          <w:sz w:val="24"/>
          <w:szCs w:val="24"/>
        </w:rPr>
        <w:t>, 61–86. https://doi.org/10.5661/recadv-06-61</w:t>
      </w:r>
    </w:p>
    <w:p>
      <w:pPr>
        <w:pStyle w:val="Bibliography"/>
        <w:rPr/>
      </w:pPr>
      <w:r>
        <w:rPr>
          <w:rFonts w:cs="Times New Roman" w:ascii="Times New Roman" w:hAnsi="Times New Roman"/>
          <w:sz w:val="24"/>
          <w:szCs w:val="24"/>
        </w:rPr>
        <w:t xml:space="preserve">Gillund, P., Reksen, O., Gröhn, Y. T., &amp; Karlberg, K. (2001). Body condition related to ketosis and reproductive performance in Norwegian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84</w:t>
      </w:r>
      <w:r>
        <w:rPr>
          <w:rFonts w:cs="Times New Roman" w:ascii="Times New Roman" w:hAnsi="Times New Roman"/>
          <w:sz w:val="24"/>
          <w:szCs w:val="24"/>
        </w:rPr>
        <w:t>(6), 1390–1396. https://doi.org/10.3168/jds.S0022-0302(01)70170-1</w:t>
      </w:r>
      <w:r>
        <w:rPr/>
        <w:t xml:space="preserve"> </w:t>
      </w:r>
    </w:p>
    <w:p>
      <w:pPr>
        <w:pStyle w:val="Bibliography"/>
        <w:rPr/>
      </w:pPr>
      <w:r>
        <w:rPr>
          <w:rFonts w:cs="Times New Roman" w:ascii="Times New Roman" w:hAnsi="Times New Roman"/>
          <w:sz w:val="24"/>
          <w:szCs w:val="24"/>
        </w:rPr>
        <w:t>Gomez, N. A., Conley, A. J., &amp; Robinson, P. H. (2018). Effects of long-term, near-term, and real-time energy balance, and blood progesterone concentrations, on the pregnancy rate of contemporary dairy cows. Animal Reproduction Science, 189, 136–145. https://doi.org/10.1016/j.anireprosci.2018.01.001</w:t>
      </w:r>
    </w:p>
    <w:p>
      <w:pPr>
        <w:pStyle w:val="Bibliography"/>
        <w:rPr/>
      </w:pPr>
      <w:r>
        <w:rPr>
          <w:rFonts w:cs="Times New Roman" w:ascii="Times New Roman" w:hAnsi="Times New Roman"/>
          <w:sz w:val="24"/>
          <w:szCs w:val="24"/>
        </w:rPr>
        <w:t xml:space="preserve">Gutierrez, C. G., Gong, J. G., Bramley, T. A., &amp; Webb, R. (2006). Selection of predicted breeding value for milk production delays ovulation independently of changes in follicular development, milk production, and body weight. </w:t>
      </w:r>
      <w:r>
        <w:rPr>
          <w:rFonts w:cs="Times New Roman" w:ascii="Times New Roman" w:hAnsi="Times New Roman"/>
          <w:i/>
          <w:iCs/>
          <w:sz w:val="24"/>
          <w:szCs w:val="24"/>
        </w:rPr>
        <w:t>Animal Reproduction Science</w:t>
      </w:r>
      <w:r>
        <w:rPr>
          <w:rFonts w:cs="Times New Roman" w:ascii="Times New Roman" w:hAnsi="Times New Roman"/>
          <w:sz w:val="24"/>
          <w:szCs w:val="24"/>
        </w:rPr>
        <w:t xml:space="preserve">, </w:t>
      </w:r>
      <w:r>
        <w:rPr>
          <w:rFonts w:cs="Times New Roman" w:ascii="Times New Roman" w:hAnsi="Times New Roman"/>
          <w:i/>
          <w:iCs/>
          <w:sz w:val="24"/>
          <w:szCs w:val="24"/>
        </w:rPr>
        <w:t>95</w:t>
      </w:r>
      <w:r>
        <w:rPr>
          <w:rFonts w:cs="Times New Roman" w:ascii="Times New Roman" w:hAnsi="Times New Roman"/>
          <w:sz w:val="24"/>
          <w:szCs w:val="24"/>
        </w:rPr>
        <w:t>(3–4), 193–205. https://doi.org/10.1016/j.anireprosci.2005.09.015</w:t>
      </w:r>
      <w:r>
        <w:rPr/>
        <w:t xml:space="preserve"> </w:t>
      </w:r>
    </w:p>
    <w:p>
      <w:pPr>
        <w:pStyle w:val="Bibliography"/>
        <w:rPr>
          <w:rFonts w:ascii="Times New Roman" w:hAnsi="Times New Roman" w:cs="Times New Roman"/>
          <w:sz w:val="24"/>
          <w:szCs w:val="24"/>
        </w:rPr>
      </w:pPr>
      <w:r>
        <w:rPr>
          <w:rFonts w:cs="Times New Roman" w:ascii="Times New Roman" w:hAnsi="Times New Roman"/>
          <w:sz w:val="24"/>
          <w:szCs w:val="24"/>
        </w:rPr>
        <w:t xml:space="preserve">Hady, P. J., Domecq, J. J., &amp; Kaneene, J. B. (1994). Frequency and precision of body condition scoring in dairy cattle. Journal of Dairy Science, 77(6), 1543–1547. </w:t>
      </w:r>
      <w:hyperlink r:id="rId7">
        <w:r>
          <w:rPr>
            <w:rStyle w:val="InternetLink"/>
            <w:rFonts w:cs="Times New Roman" w:ascii="Times New Roman" w:hAnsi="Times New Roman"/>
            <w:sz w:val="24"/>
            <w:szCs w:val="24"/>
          </w:rPr>
          <w:t>https://doi.org/10.3168/jds.S0022-0302(94)77095-8</w:t>
        </w:r>
      </w:hyperlink>
    </w:p>
    <w:p>
      <w:pPr>
        <w:pStyle w:val="Bibliography"/>
        <w:rPr>
          <w:rFonts w:ascii="Times New Roman" w:hAnsi="Times New Roman" w:cs="Times New Roman"/>
          <w:sz w:val="24"/>
          <w:szCs w:val="24"/>
        </w:rPr>
      </w:pPr>
      <w:r>
        <w:rPr>
          <w:rFonts w:cs="Times New Roman" w:ascii="Times New Roman" w:hAnsi="Times New Roman"/>
          <w:sz w:val="24"/>
          <w:szCs w:val="24"/>
        </w:rPr>
        <w:t>Halachmi, I., Polak, P., Roberts, D. J., &amp; Klopcic, M. (2008). Cow Body Shape and Automation of Condition Scoring. Journal of Dairy Science, 91(11), 4444–4451. https://doi.org/10.3168/jds.2007-0785</w:t>
      </w:r>
    </w:p>
    <w:p>
      <w:pPr>
        <w:pStyle w:val="Bibliography"/>
        <w:rPr/>
      </w:pPr>
      <w:r>
        <w:rPr>
          <w:rFonts w:cs="Times New Roman" w:ascii="Times New Roman" w:hAnsi="Times New Roman"/>
          <w:sz w:val="24"/>
          <w:szCs w:val="24"/>
        </w:rPr>
        <w:t>Hansen, M. F., Smith, M. L., Smith, L. N., Abdul Jabbar, K., &amp; Forbes, D. (2018). Automated monitoring of dairy cow body condition, mobility, and weight using a single 3D video capture device. Computers in Industry, 98, 14–22. https://doi.org/10.1016/j.compind.2018.02.011</w:t>
      </w:r>
    </w:p>
    <w:p>
      <w:pPr>
        <w:pStyle w:val="Bibliography"/>
        <w:rPr/>
      </w:pPr>
      <w:r>
        <w:rPr>
          <w:rFonts w:cs="Times New Roman" w:ascii="Times New Roman" w:hAnsi="Times New Roman"/>
          <w:sz w:val="24"/>
          <w:szCs w:val="24"/>
        </w:rPr>
        <w:t xml:space="preserve">Hart, I. C., Bines, J. A., &amp; Morant, S. V. (1979). Endocrine Control of Energy Metabolism in the Cow: Correlations of Hormones and Metabolites in High and Low Yielding Cows for Stages of Lactation.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62</w:t>
      </w:r>
      <w:r>
        <w:rPr>
          <w:rFonts w:cs="Times New Roman" w:ascii="Times New Roman" w:hAnsi="Times New Roman"/>
          <w:sz w:val="24"/>
          <w:szCs w:val="24"/>
        </w:rPr>
        <w:t xml:space="preserve">(2), 270–277. </w:t>
      </w:r>
      <w:hyperlink r:id="rId8">
        <w:r>
          <w:rPr>
            <w:rStyle w:val="InternetLink"/>
            <w:rFonts w:cs="Times New Roman" w:ascii="Times New Roman" w:hAnsi="Times New Roman"/>
            <w:sz w:val="24"/>
            <w:szCs w:val="24"/>
          </w:rPr>
          <w:t>https://doi.org/10.3168/jds.S0022-0302(79)83235-X</w:t>
        </w:r>
      </w:hyperlink>
      <w:r>
        <w:rPr/>
        <w:t xml:space="preserve"> </w:t>
      </w:r>
    </w:p>
    <w:p>
      <w:pPr>
        <w:pStyle w:val="Bibliography"/>
        <w:rPr/>
      </w:pPr>
      <w:r>
        <w:rPr>
          <w:rFonts w:cs="Times New Roman" w:ascii="Times New Roman" w:hAnsi="Times New Roman"/>
          <w:sz w:val="24"/>
          <w:szCs w:val="24"/>
        </w:rPr>
        <w:t>Heins, B. J., Hansen, L. B., Seykora, A. J., Johnson, D. G., Linn, J. G., Romano, J. E., &amp; Hazel, A. R. (2008). Crossbreds of Jersey x Holstein compared with pure Holsteins for production, fertility, and body and udder measurements during the first lactation. Journal of Dairy Science, 91(3), 1270–1278. https://doi.org/10.3168/jds.2007-0564</w:t>
      </w:r>
    </w:p>
    <w:p>
      <w:pPr>
        <w:pStyle w:val="Bibliography"/>
        <w:rPr/>
      </w:pPr>
      <w:r>
        <w:rPr>
          <w:rFonts w:cs="Times New Roman" w:ascii="Times New Roman" w:hAnsi="Times New Roman"/>
          <w:sz w:val="24"/>
          <w:szCs w:val="24"/>
        </w:rPr>
        <w:t xml:space="preserve">Heuer, C., Schukken, Y. H., &amp; Dobbelaar, P. (1999). Postpartum body condition score and results from the first test day milk as predictors of disease, fertility, yield, and culling in commercial dairy herds.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82</w:t>
      </w:r>
      <w:r>
        <w:rPr>
          <w:rFonts w:cs="Times New Roman" w:ascii="Times New Roman" w:hAnsi="Times New Roman"/>
          <w:sz w:val="24"/>
          <w:szCs w:val="24"/>
        </w:rPr>
        <w:t>(2), 295–304. https://doi.org/10.3168/jds.S0022-0302(99)75236-7</w:t>
      </w:r>
    </w:p>
    <w:p>
      <w:pPr>
        <w:pStyle w:val="Bibliography"/>
        <w:rPr/>
      </w:pPr>
      <w:r>
        <w:rPr>
          <w:rFonts w:cs="Times New Roman" w:ascii="Times New Roman" w:hAnsi="Times New Roman"/>
          <w:sz w:val="24"/>
          <w:szCs w:val="24"/>
        </w:rPr>
        <w:t xml:space="preserve">Hoedemaker, M., Prange, D., &amp; Gundelach, Y. (2009). Body condition change ante- and postpartum, health and reproductive performance in German Holstein cows. </w:t>
      </w:r>
      <w:r>
        <w:rPr>
          <w:rFonts w:cs="Times New Roman" w:ascii="Times New Roman" w:hAnsi="Times New Roman"/>
          <w:i/>
          <w:iCs/>
          <w:sz w:val="24"/>
          <w:szCs w:val="24"/>
        </w:rPr>
        <w:t>Reproduction in Domestic Animals = Zuchthygiene</w:t>
      </w:r>
      <w:r>
        <w:rPr>
          <w:rFonts w:cs="Times New Roman" w:ascii="Times New Roman" w:hAnsi="Times New Roman"/>
          <w:sz w:val="24"/>
          <w:szCs w:val="24"/>
        </w:rPr>
        <w:t xml:space="preserve">, </w:t>
      </w:r>
      <w:r>
        <w:rPr>
          <w:rFonts w:cs="Times New Roman" w:ascii="Times New Roman" w:hAnsi="Times New Roman"/>
          <w:i/>
          <w:iCs/>
          <w:sz w:val="24"/>
          <w:szCs w:val="24"/>
        </w:rPr>
        <w:t>44</w:t>
      </w:r>
      <w:r>
        <w:rPr>
          <w:rFonts w:cs="Times New Roman" w:ascii="Times New Roman" w:hAnsi="Times New Roman"/>
          <w:sz w:val="24"/>
          <w:szCs w:val="24"/>
        </w:rPr>
        <w:t>(2), 167–173. https://doi.org/10.1111/j.1439-0531.2007.00992.x</w:t>
      </w:r>
    </w:p>
    <w:p>
      <w:pPr>
        <w:pStyle w:val="Bibliography"/>
        <w:rPr/>
      </w:pPr>
      <w:r>
        <w:rPr>
          <w:rFonts w:cs="Times New Roman" w:ascii="Times New Roman" w:hAnsi="Times New Roman"/>
          <w:sz w:val="24"/>
          <w:szCs w:val="24"/>
        </w:rPr>
        <w:t xml:space="preserve">Holter, J. B., Slotnick, M. J., Hayes, H. H., Bozak, C. K., Urban, W. E., &amp; McGilliard, M. L. (1990). Effect of prepartum dietary energy on condition score, postpartum energy, nitrogen partitions, and lactation production responses.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73</w:t>
      </w:r>
      <w:r>
        <w:rPr>
          <w:rFonts w:cs="Times New Roman" w:ascii="Times New Roman" w:hAnsi="Times New Roman"/>
          <w:sz w:val="24"/>
          <w:szCs w:val="24"/>
        </w:rPr>
        <w:t>(12), 3502–3511. https://doi.org/10.3168/jds.S0022-0302(90)79050-9</w:t>
      </w:r>
    </w:p>
    <w:p>
      <w:pPr>
        <w:pStyle w:val="Bibliography"/>
        <w:rPr>
          <w:rFonts w:ascii="Times New Roman" w:hAnsi="Times New Roman" w:cs="Times New Roman"/>
          <w:sz w:val="24"/>
          <w:szCs w:val="24"/>
        </w:rPr>
      </w:pPr>
      <w:r>
        <w:rPr>
          <w:rFonts w:cs="Times New Roman" w:ascii="Times New Roman" w:hAnsi="Times New Roman"/>
          <w:sz w:val="24"/>
          <w:szCs w:val="24"/>
        </w:rPr>
        <w:t xml:space="preserve">Hussein, H., Westphal, A., &amp; Staufenbiel, R. (2013). Relationship between body condition score and ultrasound measurement of backfat thickness in multiparous Holstein dairy cows at different production phases. </w:t>
      </w:r>
      <w:r>
        <w:rPr>
          <w:rFonts w:cs="Times New Roman" w:ascii="Times New Roman" w:hAnsi="Times New Roman"/>
          <w:i/>
          <w:iCs/>
          <w:sz w:val="24"/>
          <w:szCs w:val="24"/>
        </w:rPr>
        <w:t>Australian Veterinary Journal</w:t>
      </w:r>
      <w:r>
        <w:rPr>
          <w:rFonts w:cs="Times New Roman" w:ascii="Times New Roman" w:hAnsi="Times New Roman"/>
          <w:sz w:val="24"/>
          <w:szCs w:val="24"/>
        </w:rPr>
        <w:t xml:space="preserve">, </w:t>
      </w:r>
      <w:r>
        <w:rPr>
          <w:rFonts w:cs="Times New Roman" w:ascii="Times New Roman" w:hAnsi="Times New Roman"/>
          <w:i/>
          <w:iCs/>
          <w:sz w:val="24"/>
          <w:szCs w:val="24"/>
        </w:rPr>
        <w:t>91</w:t>
      </w:r>
      <w:r>
        <w:rPr>
          <w:rFonts w:cs="Times New Roman" w:ascii="Times New Roman" w:hAnsi="Times New Roman"/>
          <w:sz w:val="24"/>
          <w:szCs w:val="24"/>
        </w:rPr>
        <w:t xml:space="preserve">(5), 185–189. </w:t>
      </w:r>
      <w:hyperlink r:id="rId9">
        <w:r>
          <w:rPr>
            <w:rStyle w:val="Internethivatkozs"/>
            <w:rFonts w:cs="Times New Roman" w:ascii="Times New Roman" w:hAnsi="Times New Roman"/>
            <w:sz w:val="24"/>
            <w:szCs w:val="24"/>
          </w:rPr>
          <w:t>https://doi.org/10.1111/avj.12033</w:t>
        </w:r>
      </w:hyperlink>
      <w:r>
        <w:rPr>
          <w:rFonts w:cs="Times New Roman" w:ascii="Times New Roman" w:hAnsi="Times New Roman"/>
          <w:sz w:val="24"/>
          <w:szCs w:val="24"/>
        </w:rPr>
        <w:t xml:space="preserve"> </w:t>
      </w:r>
    </w:p>
    <w:p>
      <w:pPr>
        <w:pStyle w:val="Bibliography"/>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Jefferies, B. C. (1961). Body condition scoring and its use in management. </w:t>
      </w:r>
      <w:r>
        <w:rPr>
          <w:rFonts w:cs="Times New Roman" w:ascii="Times New Roman" w:hAnsi="Times New Roman"/>
          <w:i/>
          <w:iCs/>
          <w:color w:val="000000" w:themeColor="text1"/>
          <w:sz w:val="24"/>
          <w:szCs w:val="24"/>
        </w:rPr>
        <w:t>Tasmanian Journal of Agriculture</w:t>
      </w:r>
      <w:r>
        <w:rPr>
          <w:rFonts w:cs="Times New Roman" w:ascii="Times New Roman" w:hAnsi="Times New Roman"/>
          <w:color w:val="000000" w:themeColor="text1"/>
          <w:sz w:val="24"/>
          <w:szCs w:val="24"/>
        </w:rPr>
        <w:t xml:space="preserve">, </w:t>
      </w:r>
      <w:r>
        <w:rPr>
          <w:rFonts w:cs="Times New Roman" w:ascii="Times New Roman" w:hAnsi="Times New Roman"/>
          <w:i/>
          <w:iCs/>
          <w:color w:val="000000" w:themeColor="text1"/>
          <w:sz w:val="24"/>
          <w:szCs w:val="24"/>
        </w:rPr>
        <w:t>32</w:t>
      </w:r>
      <w:r>
        <w:rPr>
          <w:rFonts w:cs="Times New Roman" w:ascii="Times New Roman" w:hAnsi="Times New Roman"/>
          <w:color w:val="000000" w:themeColor="text1"/>
          <w:sz w:val="24"/>
          <w:szCs w:val="24"/>
        </w:rPr>
        <w:t>, 19–21.</w:t>
      </w:r>
    </w:p>
    <w:p>
      <w:pPr>
        <w:pStyle w:val="Bibliography"/>
        <w:rPr>
          <w:rFonts w:ascii="Times New Roman" w:hAnsi="Times New Roman" w:cs="Times New Roman"/>
          <w:sz w:val="24"/>
          <w:szCs w:val="24"/>
        </w:rPr>
      </w:pPr>
      <w:r>
        <w:rPr>
          <w:rFonts w:cs="Times New Roman" w:ascii="Times New Roman" w:hAnsi="Times New Roman"/>
          <w:sz w:val="24"/>
          <w:szCs w:val="24"/>
        </w:rPr>
        <w:t xml:space="preserve">Kadarmideen, H. N. (2004). Genetic correlations among body condition score, somatic cell score, milk production, fertility, and conformation traits in dairy cows. </w:t>
      </w:r>
      <w:r>
        <w:rPr>
          <w:rFonts w:cs="Times New Roman" w:ascii="Times New Roman" w:hAnsi="Times New Roman"/>
          <w:i/>
          <w:iCs/>
          <w:sz w:val="24"/>
          <w:szCs w:val="24"/>
        </w:rPr>
        <w:t>Animal Science</w:t>
      </w:r>
      <w:r>
        <w:rPr>
          <w:rFonts w:cs="Times New Roman" w:ascii="Times New Roman" w:hAnsi="Times New Roman"/>
          <w:sz w:val="24"/>
          <w:szCs w:val="24"/>
        </w:rPr>
        <w:t xml:space="preserve">, </w:t>
      </w:r>
      <w:r>
        <w:rPr>
          <w:rFonts w:cs="Times New Roman" w:ascii="Times New Roman" w:hAnsi="Times New Roman"/>
          <w:i/>
          <w:iCs/>
          <w:sz w:val="24"/>
          <w:szCs w:val="24"/>
        </w:rPr>
        <w:t>79</w:t>
      </w:r>
      <w:r>
        <w:rPr>
          <w:rFonts w:cs="Times New Roman" w:ascii="Times New Roman" w:hAnsi="Times New Roman"/>
          <w:sz w:val="24"/>
          <w:szCs w:val="24"/>
        </w:rPr>
        <w:t xml:space="preserve">(2), 191–201. </w:t>
      </w:r>
      <w:hyperlink r:id="rId10">
        <w:r>
          <w:rPr>
            <w:rStyle w:val="InternetLink"/>
            <w:rFonts w:cs="Times New Roman" w:ascii="Times New Roman" w:hAnsi="Times New Roman"/>
            <w:sz w:val="24"/>
            <w:szCs w:val="24"/>
          </w:rPr>
          <w:t>https://doi.org/10.1017/S1357729800090056</w:t>
        </w:r>
      </w:hyperlink>
    </w:p>
    <w:p>
      <w:pPr>
        <w:pStyle w:val="Bibliography"/>
        <w:rPr/>
      </w:pPr>
      <w:r>
        <w:rPr>
          <w:rFonts w:cs="Times New Roman" w:ascii="Times New Roman" w:hAnsi="Times New Roman"/>
          <w:sz w:val="24"/>
          <w:szCs w:val="24"/>
        </w:rPr>
        <w:t>Kang, J., Tariq, S., Oh, H., &amp; Woo, S. S. (2022). A Survey of Deep Learning-Based Object Detection Methods and Datasets for Overhead Imagery. IEEE Access, 10, 20118–20134. https://doi.org/10.1109/ACCESS.2022.3149052</w:t>
      </w:r>
      <w:r>
        <w:rPr/>
        <w:t xml:space="preserve"> </w:t>
      </w:r>
    </w:p>
    <w:p>
      <w:pPr>
        <w:pStyle w:val="Bibliography"/>
        <w:rPr/>
      </w:pPr>
      <w:r>
        <w:rPr>
          <w:rFonts w:cs="Times New Roman" w:ascii="Times New Roman" w:hAnsi="Times New Roman"/>
          <w:sz w:val="24"/>
          <w:szCs w:val="24"/>
        </w:rPr>
        <w:t>Kim, I.-H., &amp; Suh, G.-H. (2003). Effect of the amount of body condition loss from the dry to near calving periods on the subsequent body condition change, the occurrence of postpartum diseases, metabolic parameters, and reproductive performance in Holstein dairy cows. Theriogenology, 60(8), 1445–1456. https://doi.org/10.1016/s0093-691x(03)00135-3</w:t>
      </w:r>
    </w:p>
    <w:p>
      <w:pPr>
        <w:pStyle w:val="Bibliography"/>
        <w:rPr/>
      </w:pPr>
      <w:r>
        <w:rPr>
          <w:rFonts w:cs="Times New Roman" w:ascii="Times New Roman" w:hAnsi="Times New Roman"/>
          <w:sz w:val="24"/>
          <w:szCs w:val="24"/>
        </w:rPr>
        <w:t xml:space="preserve">Kristensen, E., Dueholm, L., Vink, D., Andersen, J. E., Jakobsen, E. B., Illum-Nielsen, S., Petersen, F. A., &amp; Enevoldsen, C. (2006). Within- and Across-Person Uniformity of Body Condition Scoring in Danish Holstein Cattle.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89</w:t>
      </w:r>
      <w:r>
        <w:rPr>
          <w:rFonts w:cs="Times New Roman" w:ascii="Times New Roman" w:hAnsi="Times New Roman"/>
          <w:sz w:val="24"/>
          <w:szCs w:val="24"/>
        </w:rPr>
        <w:t>(9), 3721–3728. https://doi.org/10.3168/jds.S0022-0302(06)72413-4</w:t>
      </w:r>
      <w:r>
        <w:rPr/>
        <w:t xml:space="preserve"> </w:t>
      </w:r>
    </w:p>
    <w:p>
      <w:pPr>
        <w:pStyle w:val="Bibliography"/>
        <w:rPr/>
      </w:pPr>
      <w:r>
        <w:rPr>
          <w:rFonts w:cs="Times New Roman" w:ascii="Times New Roman" w:hAnsi="Times New Roman"/>
          <w:sz w:val="24"/>
          <w:szCs w:val="24"/>
        </w:rPr>
        <w:t>Li, X., Hu, Z., Huang, X., Feng, T., Yang, X., &amp; Li, M. (2019). Cow Body Condition Score Estimation with Convolutional Neural Networks. 2019 IEEE 4th International Conference on Image, Vision, and Computing (ICIVC), 433–437. https://doi.org/10.1109/ICIVC47709.2019.8981055</w:t>
      </w:r>
    </w:p>
    <w:p>
      <w:pPr>
        <w:pStyle w:val="Bibliography"/>
        <w:rPr/>
      </w:pPr>
      <w:r>
        <w:rPr>
          <w:rFonts w:cs="Times New Roman" w:ascii="Times New Roman" w:hAnsi="Times New Roman"/>
          <w:sz w:val="24"/>
          <w:szCs w:val="24"/>
        </w:rPr>
        <w:t xml:space="preserve">Lowman, B. G. (1976). </w:t>
      </w:r>
      <w:r>
        <w:rPr>
          <w:rFonts w:cs="Times New Roman" w:ascii="Times New Roman" w:hAnsi="Times New Roman"/>
          <w:i/>
          <w:iCs/>
          <w:sz w:val="24"/>
          <w:szCs w:val="24"/>
        </w:rPr>
        <w:t>Condition scoring of cattle</w:t>
      </w:r>
      <w:r>
        <w:rPr>
          <w:rFonts w:cs="Times New Roman" w:ascii="Times New Roman" w:hAnsi="Times New Roman"/>
          <w:sz w:val="24"/>
          <w:szCs w:val="24"/>
        </w:rPr>
        <w:t xml:space="preserve"> (Rev. ed). East of Scotland College of Agriculture.</w:t>
      </w:r>
    </w:p>
    <w:p>
      <w:pPr>
        <w:pStyle w:val="Bibliography"/>
        <w:rPr/>
      </w:pPr>
      <w:r>
        <w:rPr>
          <w:rFonts w:cs="Times New Roman" w:ascii="Times New Roman" w:hAnsi="Times New Roman"/>
          <w:sz w:val="24"/>
          <w:szCs w:val="24"/>
        </w:rPr>
        <w:t xml:space="preserve">Lucy, M. C. (2001). Reproductive loss in high-producing dairy cattle: Where will it end?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84</w:t>
      </w:r>
      <w:r>
        <w:rPr>
          <w:rFonts w:cs="Times New Roman" w:ascii="Times New Roman" w:hAnsi="Times New Roman"/>
          <w:sz w:val="24"/>
          <w:szCs w:val="24"/>
        </w:rPr>
        <w:t>(6), 1277–1293. https://doi.org/10.3168/jds.S0022-0302(01)70158-0</w:t>
      </w:r>
    </w:p>
    <w:p>
      <w:pPr>
        <w:pStyle w:val="Bibliography"/>
        <w:rPr/>
      </w:pPr>
      <w:r>
        <w:rPr>
          <w:rFonts w:cs="Times New Roman" w:ascii="Times New Roman" w:hAnsi="Times New Roman"/>
          <w:sz w:val="24"/>
          <w:szCs w:val="24"/>
        </w:rPr>
        <w:t xml:space="preserve">Macdonald, K. A., Penno, J. W., &amp; Verkerk, G. A. (n.d.). </w:t>
      </w:r>
      <w:r>
        <w:rPr>
          <w:rFonts w:cs="Times New Roman" w:ascii="Times New Roman" w:hAnsi="Times New Roman"/>
          <w:i/>
          <w:iCs/>
          <w:sz w:val="24"/>
          <w:szCs w:val="24"/>
        </w:rPr>
        <w:t>Validation of body condition scoring by using ultrasound measurements of subcutaneous fat</w:t>
      </w:r>
      <w:r>
        <w:rPr>
          <w:rFonts w:cs="Times New Roman" w:ascii="Times New Roman" w:hAnsi="Times New Roman"/>
          <w:sz w:val="24"/>
          <w:szCs w:val="24"/>
        </w:rPr>
        <w:t>. 4.</w:t>
      </w:r>
    </w:p>
    <w:p>
      <w:pPr>
        <w:pStyle w:val="Bibliography"/>
        <w:rPr/>
      </w:pPr>
      <w:r>
        <w:rPr>
          <w:rFonts w:cs="Times New Roman" w:ascii="Times New Roman" w:hAnsi="Times New Roman"/>
          <w:sz w:val="24"/>
          <w:szCs w:val="24"/>
        </w:rPr>
        <w:t xml:space="preserve">Marjan, J., Mocnik, U., &amp; Brus, M. (2015). </w:t>
      </w:r>
      <w:r>
        <w:rPr>
          <w:rFonts w:cs="Times New Roman" w:ascii="Times New Roman" w:hAnsi="Times New Roman"/>
          <w:i/>
          <w:iCs/>
          <w:sz w:val="24"/>
          <w:szCs w:val="24"/>
        </w:rPr>
        <w:t>Ultrasound Measurements for Body Condition Score Assessment of Dairy Cows</w:t>
      </w:r>
      <w:r>
        <w:rPr>
          <w:rFonts w:cs="Times New Roman" w:ascii="Times New Roman" w:hAnsi="Times New Roman"/>
          <w:sz w:val="24"/>
          <w:szCs w:val="24"/>
        </w:rPr>
        <w:t xml:space="preserve"> (pp. 051–058). https://doi.org/10.2507/daaam.scibook.2015.05</w:t>
      </w:r>
    </w:p>
    <w:p>
      <w:pPr>
        <w:pStyle w:val="Bibliography"/>
        <w:rPr/>
      </w:pPr>
      <w:r>
        <w:rPr>
          <w:rFonts w:cs="Times New Roman" w:ascii="Times New Roman" w:hAnsi="Times New Roman"/>
          <w:sz w:val="24"/>
          <w:szCs w:val="24"/>
        </w:rPr>
        <w:t xml:space="preserve">Markusfeld, O., Galon, N., &amp; Ezra, E. (1997). Body condition score, health, yield, and fertility in dairy cows. </w:t>
      </w:r>
      <w:r>
        <w:rPr>
          <w:rFonts w:cs="Times New Roman" w:ascii="Times New Roman" w:hAnsi="Times New Roman"/>
          <w:i/>
          <w:iCs/>
          <w:sz w:val="24"/>
          <w:szCs w:val="24"/>
        </w:rPr>
        <w:t>The Veterinary Record</w:t>
      </w:r>
      <w:r>
        <w:rPr>
          <w:rFonts w:cs="Times New Roman" w:ascii="Times New Roman" w:hAnsi="Times New Roman"/>
          <w:sz w:val="24"/>
          <w:szCs w:val="24"/>
        </w:rPr>
        <w:t xml:space="preserve">, </w:t>
      </w:r>
      <w:r>
        <w:rPr>
          <w:rFonts w:cs="Times New Roman" w:ascii="Times New Roman" w:hAnsi="Times New Roman"/>
          <w:i/>
          <w:iCs/>
          <w:sz w:val="24"/>
          <w:szCs w:val="24"/>
        </w:rPr>
        <w:t>141</w:t>
      </w:r>
      <w:r>
        <w:rPr>
          <w:rFonts w:cs="Times New Roman" w:ascii="Times New Roman" w:hAnsi="Times New Roman"/>
          <w:sz w:val="24"/>
          <w:szCs w:val="24"/>
        </w:rPr>
        <w:t>(3), 67–72. https://doi.org/10.1136/vr.141.3.67</w:t>
      </w:r>
      <w:r>
        <w:rPr/>
        <w:t xml:space="preserve"> </w:t>
      </w:r>
    </w:p>
    <w:p>
      <w:pPr>
        <w:pStyle w:val="Bibliography"/>
        <w:rPr/>
      </w:pPr>
      <w:r>
        <w:rPr>
          <w:rFonts w:cs="Times New Roman" w:ascii="Times New Roman" w:hAnsi="Times New Roman"/>
          <w:sz w:val="24"/>
          <w:szCs w:val="24"/>
        </w:rPr>
        <w:t xml:space="preserve">McHugh, M.L. Interrater reliability: the kappa statistic. </w:t>
      </w:r>
      <w:r>
        <w:rPr>
          <w:rFonts w:cs="Times New Roman" w:ascii="Times New Roman" w:hAnsi="Times New Roman"/>
          <w:i/>
          <w:iCs/>
          <w:sz w:val="24"/>
          <w:szCs w:val="24"/>
        </w:rPr>
        <w:t>Biochemia medica</w:t>
      </w:r>
      <w:r>
        <w:rPr>
          <w:rFonts w:cs="Times New Roman" w:ascii="Times New Roman" w:hAnsi="Times New Roman"/>
          <w:sz w:val="24"/>
          <w:szCs w:val="24"/>
        </w:rPr>
        <w:t xml:space="preserve"> 2012, 22, 276–282.</w:t>
      </w:r>
      <w:r>
        <w:rPr/>
        <w:t xml:space="preserve"> </w:t>
      </w:r>
    </w:p>
    <w:p>
      <w:pPr>
        <w:pStyle w:val="Bibliography"/>
        <w:rPr/>
      </w:pPr>
      <w:r>
        <w:rPr>
          <w:rFonts w:cs="Times New Roman" w:ascii="Times New Roman" w:hAnsi="Times New Roman"/>
          <w:sz w:val="24"/>
          <w:szCs w:val="24"/>
        </w:rPr>
        <w:t>Meadows, C., Rajala-Schultz, P. J., &amp; Frazer, G. S. (2005). A Spreadsheet-Based Model Demonstrating the Nonuniform Economic Effects of Varying Reproductive Performance in Ohio Dairy Herds. Journal of Dairy Science, 88(3), 1244–1254. https://doi.org/10.3168/jds.S0022-0302(05)72791-0</w:t>
      </w:r>
    </w:p>
    <w:p>
      <w:pPr>
        <w:pStyle w:val="Bibliography"/>
        <w:rPr/>
      </w:pPr>
      <w:r>
        <w:rPr>
          <w:rFonts w:cs="Times New Roman" w:ascii="Times New Roman" w:hAnsi="Times New Roman"/>
          <w:sz w:val="24"/>
          <w:szCs w:val="24"/>
        </w:rPr>
        <w:t xml:space="preserve">Meikle, A., Kulcsar, M., Chilliard, Y., Febel, H., Delavaud, C., Cavestany, D., &amp; Chilibroste, P. (2004). Effects of parity and body condition at parturition on endocrine and reproductive parameters of the cow. </w:t>
      </w:r>
      <w:r>
        <w:rPr>
          <w:rFonts w:cs="Times New Roman" w:ascii="Times New Roman" w:hAnsi="Times New Roman"/>
          <w:i/>
          <w:iCs/>
          <w:sz w:val="24"/>
          <w:szCs w:val="24"/>
        </w:rPr>
        <w:t>Reproduction</w:t>
      </w:r>
      <w:r>
        <w:rPr>
          <w:rFonts w:cs="Times New Roman" w:ascii="Times New Roman" w:hAnsi="Times New Roman"/>
          <w:sz w:val="24"/>
          <w:szCs w:val="24"/>
        </w:rPr>
        <w:t xml:space="preserve">, </w:t>
      </w:r>
      <w:r>
        <w:rPr>
          <w:rFonts w:cs="Times New Roman" w:ascii="Times New Roman" w:hAnsi="Times New Roman"/>
          <w:i/>
          <w:iCs/>
          <w:sz w:val="24"/>
          <w:szCs w:val="24"/>
        </w:rPr>
        <w:t>127</w:t>
      </w:r>
      <w:r>
        <w:rPr>
          <w:rFonts w:cs="Times New Roman" w:ascii="Times New Roman" w:hAnsi="Times New Roman"/>
          <w:sz w:val="24"/>
          <w:szCs w:val="24"/>
        </w:rPr>
        <w:t>(6), 727–737. https://doi.org/10.1530/rep.1.00080</w:t>
      </w:r>
    </w:p>
    <w:p>
      <w:pPr>
        <w:pStyle w:val="Bibliography"/>
        <w:spacing w:lineRule="auto" w:line="360"/>
        <w:rPr>
          <w:rFonts w:ascii="Times New Roman" w:hAnsi="Times New Roman" w:cs="Times New Roman"/>
          <w:sz w:val="24"/>
          <w:szCs w:val="24"/>
        </w:rPr>
      </w:pPr>
      <w:r>
        <w:rPr>
          <w:rFonts w:cs="Times New Roman" w:ascii="Times New Roman" w:hAnsi="Times New Roman"/>
          <w:sz w:val="24"/>
          <w:szCs w:val="24"/>
        </w:rPr>
        <w:t xml:space="preserve">Mulvany, P. M. (1981). 6.5 Dairy cow condition scoring. </w:t>
      </w:r>
      <w:r>
        <w:rPr>
          <w:rFonts w:cs="Times New Roman" w:ascii="Times New Roman" w:hAnsi="Times New Roman"/>
          <w:i/>
          <w:iCs/>
          <w:sz w:val="24"/>
          <w:szCs w:val="24"/>
        </w:rPr>
        <w:t>BSAP Occasional Publication</w:t>
      </w:r>
      <w:r>
        <w:rPr>
          <w:rFonts w:cs="Times New Roman" w:ascii="Times New Roman" w:hAnsi="Times New Roman"/>
          <w:sz w:val="24"/>
          <w:szCs w:val="24"/>
        </w:rPr>
        <w:t xml:space="preserve">, </w:t>
      </w:r>
      <w:r>
        <w:rPr>
          <w:rFonts w:cs="Times New Roman" w:ascii="Times New Roman" w:hAnsi="Times New Roman"/>
          <w:i/>
          <w:iCs/>
          <w:sz w:val="24"/>
          <w:szCs w:val="24"/>
        </w:rPr>
        <w:t>4</w:t>
      </w:r>
      <w:r>
        <w:rPr>
          <w:rFonts w:cs="Times New Roman" w:ascii="Times New Roman" w:hAnsi="Times New Roman"/>
          <w:sz w:val="24"/>
          <w:szCs w:val="24"/>
        </w:rPr>
        <w:t xml:space="preserve">, 349–353. </w:t>
      </w:r>
      <w:hyperlink r:id="rId11">
        <w:r>
          <w:rPr>
            <w:rStyle w:val="InternetLink"/>
            <w:rFonts w:cs="Times New Roman" w:ascii="Times New Roman" w:hAnsi="Times New Roman"/>
            <w:sz w:val="24"/>
            <w:szCs w:val="24"/>
          </w:rPr>
          <w:t>https://doi.org/10.1017/S0263967X00000690</w:t>
        </w:r>
      </w:hyperlink>
    </w:p>
    <w:p>
      <w:pPr>
        <w:pStyle w:val="Standard"/>
        <w:spacing w:lineRule="auto" w:line="360"/>
        <w:ind w:left="720" w:hanging="720"/>
        <w:rPr/>
      </w:pPr>
      <w:r>
        <w:rPr>
          <w:rFonts w:cs="Times New Roman" w:ascii="Times New Roman" w:hAnsi="Times New Roman"/>
          <w:sz w:val="24"/>
          <w:szCs w:val="24"/>
        </w:rPr>
        <w:t xml:space="preserve">Murray, J. A. (1919). Meat production. The Journal of Agricultural Science, 9(2), 174–181. </w:t>
      </w:r>
      <w:hyperlink r:id="rId12">
        <w:r>
          <w:rPr>
            <w:rStyle w:val="InternetLink"/>
            <w:rFonts w:cs="Times New Roman" w:ascii="Times New Roman" w:hAnsi="Times New Roman"/>
            <w:sz w:val="24"/>
            <w:szCs w:val="24"/>
          </w:rPr>
          <w:t>https://doi.org/10.1017/S0021859600004767</w:t>
        </w:r>
      </w:hyperlink>
      <w:r>
        <w:rPr/>
        <w:t xml:space="preserve"> </w:t>
      </w:r>
    </w:p>
    <w:p>
      <w:pPr>
        <w:pStyle w:val="Standard"/>
        <w:spacing w:lineRule="auto" w:line="360"/>
        <w:ind w:left="720" w:hanging="720"/>
        <w:rPr>
          <w:rStyle w:val="InternetLink"/>
          <w:rFonts w:ascii="Times New Roman" w:hAnsi="Times New Roman" w:cs="Times New Roman"/>
          <w:color w:val="auto"/>
          <w:sz w:val="24"/>
          <w:szCs w:val="24"/>
          <w:u w:val="none"/>
        </w:rPr>
      </w:pPr>
      <w:r>
        <w:rPr>
          <w:rStyle w:val="InternetLink"/>
          <w:rFonts w:cs="Times New Roman" w:ascii="Times New Roman" w:hAnsi="Times New Roman"/>
          <w:color w:val="auto"/>
          <w:sz w:val="24"/>
          <w:szCs w:val="24"/>
          <w:u w:val="none"/>
        </w:rPr>
        <w:t>Nagy, S.Á.; Kilim, O.; Csabai, I.; Gábor, G.; Solymosi, N. Impact evaluation of score classes</w:t>
      </w:r>
    </w:p>
    <w:p>
      <w:pPr>
        <w:pStyle w:val="Standard"/>
        <w:spacing w:lineRule="auto" w:line="360"/>
        <w:ind w:left="720" w:hanging="0"/>
        <w:rPr>
          <w:rFonts w:ascii="Times New Roman" w:hAnsi="Times New Roman" w:cs="Times New Roman"/>
          <w:sz w:val="24"/>
          <w:szCs w:val="24"/>
        </w:rPr>
      </w:pPr>
      <w:r>
        <w:rPr>
          <w:rStyle w:val="InternetLink"/>
          <w:rFonts w:cs="Times New Roman" w:ascii="Times New Roman" w:hAnsi="Times New Roman"/>
          <w:color w:val="auto"/>
          <w:sz w:val="24"/>
          <w:szCs w:val="24"/>
          <w:u w:val="none"/>
        </w:rPr>
        <w:t>and annotation regions in deep learning-based dairy cow body condition prediction. bioRxiv2022,[https://www.biorxiv.org/content/early/2022/10/29/2022.10.26.513838.full.pdf]. https://doi.org/10.1101/2022.10.26.513838</w:t>
      </w:r>
    </w:p>
    <w:p>
      <w:pPr>
        <w:pStyle w:val="Standard"/>
        <w:spacing w:lineRule="auto" w:line="360"/>
        <w:ind w:left="720" w:hanging="720"/>
        <w:rPr>
          <w:rFonts w:ascii="Times New Roman" w:hAnsi="Times New Roman" w:cs="Times New Roman"/>
          <w:sz w:val="24"/>
          <w:szCs w:val="24"/>
        </w:rPr>
      </w:pPr>
      <w:r>
        <w:rPr>
          <w:rFonts w:cs="Times New Roman" w:ascii="Times New Roman" w:hAnsi="Times New Roman"/>
          <w:sz w:val="24"/>
          <w:szCs w:val="24"/>
        </w:rPr>
        <w:t>Negussie, E., de Haas, Y., Dehareng, F., Dewhurst, R. J., Dijkstra, J., Gengler, N., Morgavi, D. P., Soyeurt, H., van Gastelen, S., Yan, T., &amp; Biscarini, F. (2017). Invited review: Large-scale indirect measurements for enteric methane emissions in dairy cattle: A review of proxies and their potential for use in management and breeding decisions. Journal of Dairy Science, 100(4), 2433–2453. https://doi.org/10.3168/jds.2016-12030</w:t>
      </w:r>
    </w:p>
    <w:p>
      <w:pPr>
        <w:pStyle w:val="Bibliography"/>
        <w:spacing w:lineRule="auto" w:line="360"/>
        <w:rPr/>
      </w:pPr>
      <w:r>
        <w:rPr>
          <w:rFonts w:cs="Times New Roman" w:ascii="Times New Roman" w:hAnsi="Times New Roman"/>
          <w:sz w:val="24"/>
          <w:szCs w:val="24"/>
        </w:rPr>
        <w:t xml:space="preserve">Oetzel, G. R. (2004). Monitoring and testing dairy herds for metabolic disease. </w:t>
      </w:r>
      <w:r>
        <w:rPr>
          <w:rFonts w:cs="Times New Roman" w:ascii="Times New Roman" w:hAnsi="Times New Roman"/>
          <w:i/>
          <w:iCs/>
          <w:sz w:val="24"/>
          <w:szCs w:val="24"/>
        </w:rPr>
        <w:t>The Veterinary Clinics of North America. Food Animal Practice</w:t>
      </w:r>
      <w:r>
        <w:rPr>
          <w:rFonts w:cs="Times New Roman" w:ascii="Times New Roman" w:hAnsi="Times New Roman"/>
          <w:sz w:val="24"/>
          <w:szCs w:val="24"/>
        </w:rPr>
        <w:t xml:space="preserve">, </w:t>
      </w:r>
      <w:r>
        <w:rPr>
          <w:rFonts w:cs="Times New Roman" w:ascii="Times New Roman" w:hAnsi="Times New Roman"/>
          <w:i/>
          <w:iCs/>
          <w:sz w:val="24"/>
          <w:szCs w:val="24"/>
        </w:rPr>
        <w:t>20</w:t>
      </w:r>
      <w:r>
        <w:rPr>
          <w:rFonts w:cs="Times New Roman" w:ascii="Times New Roman" w:hAnsi="Times New Roman"/>
          <w:sz w:val="24"/>
          <w:szCs w:val="24"/>
        </w:rPr>
        <w:t>(3), 651–674. https://doi.org/10.1016/j.cvfa.2004.06.006</w:t>
      </w:r>
      <w:r>
        <w:rPr/>
        <w:t xml:space="preserve"> </w:t>
      </w:r>
    </w:p>
    <w:p>
      <w:pPr>
        <w:pStyle w:val="Bibliography"/>
        <w:spacing w:lineRule="auto" w:line="360"/>
        <w:rPr/>
      </w:pPr>
      <w:r>
        <w:rPr>
          <w:rFonts w:cs="Times New Roman" w:ascii="Times New Roman" w:hAnsi="Times New Roman"/>
          <w:sz w:val="24"/>
          <w:szCs w:val="24"/>
        </w:rPr>
        <w:t>Olechnowicz, J., &amp; Jaśkowski, J. M. (2011). Reasons for culling, culling due to lameness, and economic losses in dairy cows. Medycyna Weterynaryjna, 67, 618–621.</w:t>
      </w:r>
    </w:p>
    <w:p>
      <w:pPr>
        <w:pStyle w:val="Bibliography"/>
        <w:spacing w:lineRule="auto" w:line="360"/>
        <w:rPr/>
      </w:pPr>
      <w:r>
        <w:rPr>
          <w:rFonts w:cs="Times New Roman" w:ascii="Times New Roman" w:hAnsi="Times New Roman"/>
          <w:sz w:val="24"/>
          <w:szCs w:val="24"/>
        </w:rPr>
        <w:t xml:space="preserve">Otto, K. L., Ferguson, J. D., Fox, D. G., &amp; Sniffen, C. J. (1991). Relationship Between Body Condition Score and Composition of Ninth to Eleventh Rib Tissue in Holstein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74</w:t>
      </w:r>
      <w:r>
        <w:rPr>
          <w:rFonts w:cs="Times New Roman" w:ascii="Times New Roman" w:hAnsi="Times New Roman"/>
          <w:sz w:val="24"/>
          <w:szCs w:val="24"/>
        </w:rPr>
        <w:t>(3), 852–859. https://doi.org/10.3168/jds.S0022-0302(91)78234-9</w:t>
      </w:r>
    </w:p>
    <w:p>
      <w:pPr>
        <w:pStyle w:val="Bibliography"/>
        <w:rPr/>
      </w:pPr>
      <w:r>
        <w:rPr>
          <w:rFonts w:cs="Times New Roman" w:ascii="Times New Roman" w:hAnsi="Times New Roman"/>
          <w:sz w:val="24"/>
          <w:szCs w:val="24"/>
        </w:rPr>
        <w:t xml:space="preserve">Pedron, O., Cheli, F., Senatore, E., Baroli, D., &amp; Rizzi, R. (1993). Effect of Body Condition Score at Calving on Performance, Some Blood Parameters, and Milk Fatty Acid Composition in Dairy Cows.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76</w:t>
      </w:r>
      <w:r>
        <w:rPr>
          <w:rFonts w:cs="Times New Roman" w:ascii="Times New Roman" w:hAnsi="Times New Roman"/>
          <w:sz w:val="24"/>
          <w:szCs w:val="24"/>
        </w:rPr>
        <w:t>(9), 2528–2535. https://doi.org/10.3168/jds.S0022-0302(93)77588-8</w:t>
      </w:r>
    </w:p>
    <w:p>
      <w:pPr>
        <w:pStyle w:val="Bibliography"/>
        <w:rPr/>
      </w:pPr>
      <w:r>
        <w:rPr>
          <w:rFonts w:cs="Times New Roman" w:ascii="Times New Roman" w:hAnsi="Times New Roman"/>
          <w:sz w:val="24"/>
          <w:szCs w:val="24"/>
        </w:rPr>
        <w:t xml:space="preserve">Pryce, J. E., Coffey, M. P., &amp; Simm, G. (2001). The Relationship Between Body Condition Score and Reproductive Performance.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84</w:t>
      </w:r>
      <w:r>
        <w:rPr>
          <w:rFonts w:cs="Times New Roman" w:ascii="Times New Roman" w:hAnsi="Times New Roman"/>
          <w:sz w:val="24"/>
          <w:szCs w:val="24"/>
        </w:rPr>
        <w:t>(6), 1508–1515. https://doi.org/10.3168/jds.S0022-0302(01)70184-1</w:t>
      </w:r>
    </w:p>
    <w:p>
      <w:pPr>
        <w:pStyle w:val="Bibliography"/>
        <w:rPr/>
      </w:pPr>
      <w:r>
        <w:rPr>
          <w:rFonts w:cs="Times New Roman" w:ascii="Times New Roman" w:hAnsi="Times New Roman"/>
          <w:sz w:val="24"/>
          <w:szCs w:val="24"/>
        </w:rPr>
        <w:t xml:space="preserve">Pryce, J. E., Royal, M. D., Garnsworthy, P. C., &amp; Mao, I. L. (2004). Fertility in the high-producing dairy cow. </w:t>
      </w:r>
      <w:r>
        <w:rPr>
          <w:rFonts w:cs="Times New Roman" w:ascii="Times New Roman" w:hAnsi="Times New Roman"/>
          <w:i/>
          <w:iCs/>
          <w:sz w:val="24"/>
          <w:szCs w:val="24"/>
        </w:rPr>
        <w:t>Livestock Production Science</w:t>
      </w:r>
      <w:r>
        <w:rPr>
          <w:rFonts w:cs="Times New Roman" w:ascii="Times New Roman" w:hAnsi="Times New Roman"/>
          <w:sz w:val="24"/>
          <w:szCs w:val="24"/>
        </w:rPr>
        <w:t xml:space="preserve">, </w:t>
      </w:r>
      <w:r>
        <w:rPr>
          <w:rFonts w:cs="Times New Roman" w:ascii="Times New Roman" w:hAnsi="Times New Roman"/>
          <w:i/>
          <w:iCs/>
          <w:sz w:val="24"/>
          <w:szCs w:val="24"/>
        </w:rPr>
        <w:t>86</w:t>
      </w:r>
      <w:r>
        <w:rPr>
          <w:rFonts w:cs="Times New Roman" w:ascii="Times New Roman" w:hAnsi="Times New Roman"/>
          <w:sz w:val="24"/>
          <w:szCs w:val="24"/>
        </w:rPr>
        <w:t>(1), 125–135. https://doi.org/10.1016/S0301-6226(03)00145-3</w:t>
      </w:r>
      <w:r>
        <w:rPr/>
        <w:t xml:space="preserve"> </w:t>
      </w:r>
    </w:p>
    <w:p>
      <w:pPr>
        <w:pStyle w:val="Bibliography"/>
        <w:rPr/>
      </w:pPr>
      <w:r>
        <w:rPr>
          <w:rFonts w:cs="Times New Roman" w:ascii="Times New Roman" w:hAnsi="Times New Roman"/>
          <w:sz w:val="24"/>
          <w:szCs w:val="24"/>
        </w:rPr>
        <w:t>Qiao, Y., Kong, H., Clark, C., Lomax, S., Su, D., Eiffert, S., &amp; Sukkarieh, S. (2021). Intelligent perception for cattle monitoring: A review for cattle identification, body condition score evaluation, and weight estimation. Computers and Electronics in Agriculture, 185, 106143. https://doi.org/10.1016/j.compag.2021.106143</w:t>
      </w:r>
      <w:r>
        <w:rPr/>
        <w:t xml:space="preserve"> </w:t>
      </w:r>
    </w:p>
    <w:p>
      <w:pPr>
        <w:pStyle w:val="Bibliography"/>
        <w:rPr/>
      </w:pPr>
      <w:r>
        <w:rPr>
          <w:rFonts w:cs="Times New Roman" w:ascii="Times New Roman" w:hAnsi="Times New Roman"/>
          <w:sz w:val="24"/>
          <w:szCs w:val="24"/>
        </w:rPr>
        <w:t>Rastani, R. R., Andrew, S. M., Zinn, S. A., &amp; Sniffen, C. J. (2001). Body Composition and Estimated Tissue Energy Balance in Jersey and Holstein Cows During Early Lactation. Journal of Dairy Science, 84(5), 1201–1209. https://doi.org/10.3168/jds.S0022-0302(01)74581-X</w:t>
      </w:r>
      <w:r>
        <w:rPr/>
        <w:t xml:space="preserve"> </w:t>
      </w:r>
    </w:p>
    <w:p>
      <w:pPr>
        <w:pStyle w:val="Bibliography"/>
        <w:rPr>
          <w:rFonts w:ascii="Times New Roman" w:hAnsi="Times New Roman" w:cs="Times New Roman"/>
          <w:sz w:val="24"/>
          <w:szCs w:val="24"/>
        </w:rPr>
      </w:pPr>
      <w:r>
        <w:rPr>
          <w:rFonts w:cs="Times New Roman" w:ascii="Times New Roman" w:hAnsi="Times New Roman"/>
          <w:sz w:val="24"/>
          <w:szCs w:val="24"/>
        </w:rPr>
        <w:t>Ren, S.; He, K.; Girshick, R.; Sun, J. Faster R-CNN: Towards Real-Time Object Detection</w:t>
      </w:r>
    </w:p>
    <w:p>
      <w:pPr>
        <w:pStyle w:val="Bibliography"/>
        <w:ind w:left="720" w:hanging="0"/>
        <w:rPr>
          <w:rFonts w:ascii="Times New Roman" w:hAnsi="Times New Roman" w:cs="Times New Roman"/>
          <w:sz w:val="24"/>
          <w:szCs w:val="24"/>
        </w:rPr>
      </w:pPr>
      <w:r>
        <w:rPr>
          <w:rFonts w:cs="Times New Roman" w:ascii="Times New Roman" w:hAnsi="Times New Roman"/>
          <w:sz w:val="24"/>
          <w:szCs w:val="24"/>
        </w:rPr>
        <w:t>with Region Proposal Networks. In Proceedings of the Proceedings of the 28th International Conference on Neural Information Processing Systems - Volume 1; MIT Press: Cambridge, MA, USA, 2015; NIPS’15, p. 91–99.</w:t>
      </w:r>
    </w:p>
    <w:p>
      <w:pPr>
        <w:pStyle w:val="Bibliography"/>
        <w:rPr/>
      </w:pPr>
      <w:r>
        <w:rPr>
          <w:rFonts w:cs="Times New Roman" w:ascii="Times New Roman" w:hAnsi="Times New Roman"/>
          <w:sz w:val="24"/>
          <w:szCs w:val="24"/>
        </w:rPr>
        <w:t xml:space="preserve">Roche, J. R., Dillon, P. G., Stockdale, C. R., Baumgard, L. H., &amp; VanBaale, M. J. (2004). Relationships Among International Body Condition Scoring Systems.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87</w:t>
      </w:r>
      <w:r>
        <w:rPr>
          <w:rFonts w:cs="Times New Roman" w:ascii="Times New Roman" w:hAnsi="Times New Roman"/>
          <w:sz w:val="24"/>
          <w:szCs w:val="24"/>
        </w:rPr>
        <w:t>(9), 3076–3079. https://doi.org/10.3168/jds.S0022-0302(04)73441-4</w:t>
      </w:r>
    </w:p>
    <w:p>
      <w:pPr>
        <w:pStyle w:val="Bibliography"/>
        <w:rPr/>
      </w:pPr>
      <w:r>
        <w:rPr>
          <w:rFonts w:cs="Times New Roman" w:ascii="Times New Roman" w:hAnsi="Times New Roman"/>
          <w:sz w:val="24"/>
          <w:szCs w:val="24"/>
        </w:rPr>
        <w:t xml:space="preserve">Roche, J. R., Macdonald, K. A., Burke, C. R., Lee, J. M., &amp; Berry, D. P. (2007). Associations Among Body Condition Score, Body Weight, and Reproductive Performance in Seasonal-Calving Dairy Cattle.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90</w:t>
      </w:r>
      <w:r>
        <w:rPr>
          <w:rFonts w:cs="Times New Roman" w:ascii="Times New Roman" w:hAnsi="Times New Roman"/>
          <w:sz w:val="24"/>
          <w:szCs w:val="24"/>
        </w:rPr>
        <w:t xml:space="preserve">(1), 376–391. </w:t>
      </w:r>
      <w:hyperlink r:id="rId13">
        <w:r>
          <w:rPr>
            <w:rStyle w:val="InternetLink"/>
            <w:rFonts w:cs="Times New Roman" w:ascii="Times New Roman" w:hAnsi="Times New Roman"/>
            <w:sz w:val="24"/>
            <w:szCs w:val="24"/>
          </w:rPr>
          <w:t>https://doi.org/10.3168/jds.S0022-0302(07)72639-5</w:t>
        </w:r>
      </w:hyperlink>
      <w:r>
        <w:rPr/>
        <w:t xml:space="preserve"> </w:t>
      </w:r>
    </w:p>
    <w:p>
      <w:pPr>
        <w:pStyle w:val="Bibliography"/>
        <w:rPr/>
      </w:pPr>
      <w:r>
        <w:rPr>
          <w:rFonts w:cs="Times New Roman" w:ascii="Times New Roman" w:hAnsi="Times New Roman"/>
          <w:sz w:val="24"/>
          <w:szCs w:val="24"/>
        </w:rPr>
        <w:t>Roche, J. R., Friggens, N. C., Kay, J. K., Fisher, M. W., Stafford, K. J., &amp; Berry, D. P. (2009). Invited review: Body condition score and its association with dairy cow productivity, health, and welfare. Journal of Dairy Science, 92(12), 5769–5801. https://doi.org/10.3168/jds.2009-2431</w:t>
      </w:r>
      <w:r>
        <w:rPr/>
        <w:t xml:space="preserve"> </w:t>
      </w:r>
    </w:p>
    <w:p>
      <w:pPr>
        <w:pStyle w:val="Bibliography"/>
        <w:rPr/>
      </w:pPr>
      <w:r>
        <w:rPr>
          <w:rFonts w:cs="Times New Roman" w:ascii="Times New Roman" w:hAnsi="Times New Roman"/>
          <w:sz w:val="24"/>
          <w:szCs w:val="24"/>
        </w:rPr>
        <w:t>Rodríguez Alvarez, J., Arroqui, M., Mangudo, P., Toloza, J., Jatip, D., Rodríguez, J. M., Teyseyre, A., Sanz, C., Zunino, A., Machado, C., &amp; Mateos, C. (2018). Body condition estimation on cows from depth images using Convolutional Neural Networks. Computers and Electronics in Agriculture, 155, 12–22. https://doi.org/10.1016/j.compag.2018.09.039</w:t>
      </w:r>
      <w:r>
        <w:rPr/>
        <w:t xml:space="preserve"> </w:t>
      </w:r>
    </w:p>
    <w:p>
      <w:pPr>
        <w:pStyle w:val="Bibliography"/>
        <w:rPr>
          <w:rFonts w:ascii="Times New Roman" w:hAnsi="Times New Roman" w:cs="Times New Roman"/>
          <w:sz w:val="24"/>
          <w:szCs w:val="24"/>
        </w:rPr>
      </w:pPr>
      <w:r>
        <w:rPr>
          <w:rFonts w:cs="Times New Roman" w:ascii="Times New Roman" w:hAnsi="Times New Roman"/>
          <w:sz w:val="24"/>
          <w:szCs w:val="24"/>
        </w:rPr>
        <w:t>Roesch, M., Doherr, M. G., &amp; Blum, J. W. (2005). Performance of Dairy Cows on Swiss Farms with Organic and Integrated Production. Journal of Dairy Science, 88(7), 2462–2475. https://doi.org/10.3168/jds.S0022-0302(05)72924-6</w:t>
      </w:r>
    </w:p>
    <w:p>
      <w:pPr>
        <w:pStyle w:val="Bibliography"/>
        <w:rPr/>
      </w:pPr>
      <w:r>
        <w:rPr>
          <w:rFonts w:cs="Times New Roman" w:ascii="Times New Roman" w:hAnsi="Times New Roman"/>
          <w:sz w:val="24"/>
          <w:szCs w:val="24"/>
        </w:rPr>
        <w:t xml:space="preserve">Ruegg, P. L., &amp; Milton, R. L. (1995). Body condition scores of Holstein cows on Prince Edward Island, Canada: Relationships with yield, reproductive performance, and disease.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78</w:t>
      </w:r>
      <w:r>
        <w:rPr>
          <w:rFonts w:cs="Times New Roman" w:ascii="Times New Roman" w:hAnsi="Times New Roman"/>
          <w:sz w:val="24"/>
          <w:szCs w:val="24"/>
        </w:rPr>
        <w:t>(3), 552–564. https://doi.org/10.3168/jds.S0022-0302(95)76666-8</w:t>
      </w:r>
    </w:p>
    <w:p>
      <w:pPr>
        <w:pStyle w:val="Bibliography"/>
        <w:rPr/>
      </w:pPr>
      <w:r>
        <w:rPr>
          <w:rFonts w:cs="Times New Roman" w:ascii="Times New Roman" w:hAnsi="Times New Roman"/>
          <w:sz w:val="24"/>
          <w:szCs w:val="24"/>
        </w:rPr>
        <w:t xml:space="preserve">Ryan, G., Murphy, J. J., Crosse, S., &amp; Rath, M. (2003). The effect of pre-calving diet on post-calving cow performance. </w:t>
      </w:r>
      <w:r>
        <w:rPr>
          <w:rFonts w:cs="Times New Roman" w:ascii="Times New Roman" w:hAnsi="Times New Roman"/>
          <w:i/>
          <w:iCs/>
          <w:sz w:val="24"/>
          <w:szCs w:val="24"/>
        </w:rPr>
        <w:t>Livestock Production Science</w:t>
      </w:r>
      <w:r>
        <w:rPr>
          <w:rFonts w:cs="Times New Roman" w:ascii="Times New Roman" w:hAnsi="Times New Roman"/>
          <w:sz w:val="24"/>
          <w:szCs w:val="24"/>
        </w:rPr>
        <w:t xml:space="preserve">, </w:t>
      </w:r>
      <w:r>
        <w:rPr>
          <w:rFonts w:cs="Times New Roman" w:ascii="Times New Roman" w:hAnsi="Times New Roman"/>
          <w:i/>
          <w:iCs/>
          <w:sz w:val="24"/>
          <w:szCs w:val="24"/>
        </w:rPr>
        <w:t>79</w:t>
      </w:r>
      <w:r>
        <w:rPr>
          <w:rFonts w:cs="Times New Roman" w:ascii="Times New Roman" w:hAnsi="Times New Roman"/>
          <w:sz w:val="24"/>
          <w:szCs w:val="24"/>
        </w:rPr>
        <w:t>(1), 61–71. https://doi.org/10.1016/S0301-6226(02)00143-4</w:t>
      </w:r>
    </w:p>
    <w:p>
      <w:pPr>
        <w:pStyle w:val="Bibliography"/>
        <w:rPr>
          <w:rFonts w:ascii="Times New Roman" w:hAnsi="Times New Roman" w:cs="Times New Roman"/>
          <w:sz w:val="24"/>
          <w:szCs w:val="24"/>
        </w:rPr>
      </w:pPr>
      <w:r>
        <w:rPr>
          <w:rFonts w:cs="Times New Roman" w:ascii="Times New Roman" w:hAnsi="Times New Roman"/>
          <w:sz w:val="24"/>
          <w:szCs w:val="24"/>
        </w:rPr>
        <w:t>Samarütel, J., Ling, K., Jaakson, H., Kaart, T., &amp; Kärt, O. (2006). Effect of body condition score at parturition on the production performance, fertility and culling in primiparous Estonian Holstein cows. Veterinarija Ir Zootechnika, 36, 69–74.</w:t>
      </w:r>
    </w:p>
    <w:p>
      <w:pPr>
        <w:pStyle w:val="Bibliography"/>
        <w:rPr/>
      </w:pPr>
      <w:r>
        <w:rPr>
          <w:rFonts w:cs="Times New Roman" w:ascii="Times New Roman" w:hAnsi="Times New Roman"/>
          <w:sz w:val="24"/>
          <w:szCs w:val="24"/>
        </w:rPr>
        <w:t xml:space="preserve">Samarütel, J., Ling, K., Waldmann, A., Jaakson, H., Kaart, T., &amp; Leesmäe, A. (2008). Field Trial on Progesterone Cycles, Metabolic Profiles, Body Condition Score and their Relation to Fertility in Estonian Holstein Dairy Cows. </w:t>
      </w:r>
      <w:r>
        <w:rPr>
          <w:rFonts w:cs="Times New Roman" w:ascii="Times New Roman" w:hAnsi="Times New Roman"/>
          <w:i/>
          <w:iCs/>
          <w:sz w:val="24"/>
          <w:szCs w:val="24"/>
        </w:rPr>
        <w:t>Reproduction in Domestic Animals</w:t>
      </w:r>
      <w:r>
        <w:rPr>
          <w:rFonts w:cs="Times New Roman" w:ascii="Times New Roman" w:hAnsi="Times New Roman"/>
          <w:sz w:val="24"/>
          <w:szCs w:val="24"/>
        </w:rPr>
        <w:t xml:space="preserve">, </w:t>
      </w:r>
      <w:r>
        <w:rPr>
          <w:rFonts w:cs="Times New Roman" w:ascii="Times New Roman" w:hAnsi="Times New Roman"/>
          <w:i/>
          <w:iCs/>
          <w:sz w:val="24"/>
          <w:szCs w:val="24"/>
        </w:rPr>
        <w:t>43</w:t>
      </w:r>
      <w:r>
        <w:rPr>
          <w:rFonts w:cs="Times New Roman" w:ascii="Times New Roman" w:hAnsi="Times New Roman"/>
          <w:sz w:val="24"/>
          <w:szCs w:val="24"/>
        </w:rPr>
        <w:t>(4), 457–463. https://doi.org/10.1111/j.1439-0531.2007.00935.x</w:t>
      </w:r>
    </w:p>
    <w:p>
      <w:pPr>
        <w:pStyle w:val="Bibliography"/>
        <w:rPr/>
      </w:pPr>
      <w:r>
        <w:rPr>
          <w:rFonts w:cs="Times New Roman" w:ascii="Times New Roman" w:hAnsi="Times New Roman"/>
          <w:sz w:val="24"/>
          <w:szCs w:val="24"/>
        </w:rPr>
        <w:t xml:space="preserve">Schröder, U. J., &amp; Staufenbiel, R. (2006). Invited Review: Methods to Determine Body Fat Reserves in the Dairy Cow with Special Regard to Ultrasonographic Measurement of Backfat Thickness.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89</w:t>
      </w:r>
      <w:r>
        <w:rPr>
          <w:rFonts w:cs="Times New Roman" w:ascii="Times New Roman" w:hAnsi="Times New Roman"/>
          <w:sz w:val="24"/>
          <w:szCs w:val="24"/>
        </w:rPr>
        <w:t>(1), 1–14. https://doi.org/10.3168/jds.S0022-0302(06)72064-1</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Schwager-Suter, R., Stricker, C., Erdin, D., &amp; Künzi, N. (2000). Relationship between body condition scores and ultrasound measurements of subcutaneous fat and m. Longissimus dorsi in dairy cows differing in size and type. </w:t>
      </w:r>
      <w:r>
        <w:rPr>
          <w:rFonts w:cs="Times New Roman" w:ascii="Times New Roman" w:hAnsi="Times New Roman"/>
          <w:i/>
          <w:iCs/>
          <w:sz w:val="24"/>
          <w:szCs w:val="24"/>
        </w:rPr>
        <w:t>Animal Science</w:t>
      </w:r>
      <w:r>
        <w:rPr>
          <w:rFonts w:cs="Times New Roman" w:ascii="Times New Roman" w:hAnsi="Times New Roman"/>
          <w:sz w:val="24"/>
          <w:szCs w:val="24"/>
        </w:rPr>
        <w:t xml:space="preserve">, </w:t>
      </w:r>
      <w:r>
        <w:rPr>
          <w:rFonts w:cs="Times New Roman" w:ascii="Times New Roman" w:hAnsi="Times New Roman"/>
          <w:i/>
          <w:iCs/>
          <w:sz w:val="24"/>
          <w:szCs w:val="24"/>
        </w:rPr>
        <w:t>71</w:t>
      </w:r>
      <w:r>
        <w:rPr>
          <w:rFonts w:cs="Times New Roman" w:ascii="Times New Roman" w:hAnsi="Times New Roman"/>
          <w:sz w:val="24"/>
          <w:szCs w:val="24"/>
        </w:rPr>
        <w:t xml:space="preserve">(3), 465–470. </w:t>
      </w:r>
      <w:hyperlink r:id="rId14">
        <w:r>
          <w:rPr>
            <w:rStyle w:val="InternetLink"/>
            <w:rFonts w:cs="Times New Roman" w:ascii="Times New Roman" w:hAnsi="Times New Roman"/>
            <w:sz w:val="24"/>
            <w:szCs w:val="24"/>
          </w:rPr>
          <w:t>https://doi.org/10.1017/S1357729800055375</w:t>
        </w:r>
      </w:hyperlink>
    </w:p>
    <w:p>
      <w:pPr>
        <w:pStyle w:val="Bibliography"/>
        <w:rPr/>
      </w:pPr>
      <w:r>
        <w:rPr>
          <w:rFonts w:cs="Times New Roman" w:ascii="Times New Roman" w:hAnsi="Times New Roman"/>
          <w:sz w:val="24"/>
          <w:szCs w:val="24"/>
        </w:rPr>
        <w:t>Spoliansky, R., Edan, Y., Parmet, Y., &amp; Halachmi, I. (2016). Development of automatic body condition scoring using a low-cost 3-dimensional Kinect camera. Journal of Dairy Science, 99(9), 7714–7725. https://doi.org/10.3168/jds.2015-10607</w:t>
      </w:r>
    </w:p>
    <w:p>
      <w:pPr>
        <w:pStyle w:val="Bibliography"/>
        <w:rPr/>
      </w:pPr>
      <w:r>
        <w:rPr>
          <w:rFonts w:cs="Times New Roman" w:ascii="Times New Roman" w:hAnsi="Times New Roman"/>
          <w:sz w:val="24"/>
          <w:szCs w:val="24"/>
        </w:rPr>
        <w:t xml:space="preserve">Stockdale, C. R. (2006). Investigating the interaction between body condition at calving and pre-calving energy and protein nutrition on the early lactation performance of dairy cows. </w:t>
      </w:r>
      <w:r>
        <w:rPr>
          <w:rFonts w:cs="Times New Roman" w:ascii="Times New Roman" w:hAnsi="Times New Roman"/>
          <w:i/>
          <w:iCs/>
          <w:sz w:val="24"/>
          <w:szCs w:val="24"/>
        </w:rPr>
        <w:t>Australian Journal of Experimental Agriculture</w:t>
      </w:r>
      <w:r>
        <w:rPr>
          <w:rFonts w:cs="Times New Roman" w:ascii="Times New Roman" w:hAnsi="Times New Roman"/>
          <w:sz w:val="24"/>
          <w:szCs w:val="24"/>
        </w:rPr>
        <w:t xml:space="preserve">, </w:t>
      </w:r>
      <w:r>
        <w:rPr>
          <w:rFonts w:cs="Times New Roman" w:ascii="Times New Roman" w:hAnsi="Times New Roman"/>
          <w:i/>
          <w:iCs/>
          <w:sz w:val="24"/>
          <w:szCs w:val="24"/>
        </w:rPr>
        <w:t>45</w:t>
      </w:r>
      <w:r>
        <w:rPr>
          <w:rFonts w:cs="Times New Roman" w:ascii="Times New Roman" w:hAnsi="Times New Roman"/>
          <w:sz w:val="24"/>
          <w:szCs w:val="24"/>
        </w:rPr>
        <w:t>(12), 1507–1518. https://doi.org/10.1071/EA04104</w:t>
      </w:r>
      <w:r>
        <w:rPr/>
        <w:t xml:space="preserve"> </w:t>
      </w:r>
    </w:p>
    <w:p>
      <w:pPr>
        <w:pStyle w:val="Bibliography"/>
        <w:rPr/>
      </w:pPr>
      <w:r>
        <w:rPr>
          <w:rFonts w:cs="Times New Roman" w:ascii="Times New Roman" w:hAnsi="Times New Roman"/>
          <w:sz w:val="24"/>
          <w:szCs w:val="24"/>
        </w:rPr>
        <w:t>Summerfield, G., Myburgh, H., &amp; De Freitas, A. (2021). A Review of Automated Cow Body Condition Scoring Approaches Using 3D Feature Extraction.</w:t>
      </w:r>
      <w:r>
        <w:rPr/>
        <w:t xml:space="preserve"> </w:t>
      </w:r>
    </w:p>
    <w:p>
      <w:pPr>
        <w:pStyle w:val="Bibliography"/>
        <w:rPr/>
      </w:pPr>
      <w:r>
        <w:rPr>
          <w:rFonts w:cs="Times New Roman" w:ascii="Times New Roman" w:hAnsi="Times New Roman"/>
          <w:sz w:val="24"/>
          <w:szCs w:val="24"/>
        </w:rPr>
        <w:t>Suriyasathaporn, W., Nielen, M., Dieleman, S. J., Brand, A., Noordhuizen-Stassen, E. N., &amp; Schukken, Y. H. (1998). A Cox proportional-hazards model with time-dependent covariates to evaluate the relationship between body-condition score and the risks of first insemination and pregnancy in a high-producing dairy herd. Preventive Veterinary Medicine, 37(1–4), 159–172. https://doi.org/10.1016/s0167-5877(98)00100-7</w:t>
      </w:r>
    </w:p>
    <w:p>
      <w:pPr>
        <w:pStyle w:val="Bibliography"/>
        <w:rPr/>
      </w:pPr>
      <w:r>
        <w:rPr>
          <w:rFonts w:cs="Times New Roman" w:ascii="Times New Roman" w:hAnsi="Times New Roman"/>
          <w:sz w:val="24"/>
          <w:szCs w:val="24"/>
        </w:rPr>
        <w:t xml:space="preserve">Sutter, F., &amp; Beever, D. E. (2000). Energy and nitrogen metabolism in Holstein-Friesian cows during early lactation. </w:t>
      </w:r>
      <w:r>
        <w:rPr>
          <w:rFonts w:cs="Times New Roman" w:ascii="Times New Roman" w:hAnsi="Times New Roman"/>
          <w:i/>
          <w:iCs/>
          <w:sz w:val="24"/>
          <w:szCs w:val="24"/>
        </w:rPr>
        <w:t>Animal Science</w:t>
      </w:r>
      <w:r>
        <w:rPr>
          <w:rFonts w:cs="Times New Roman" w:ascii="Times New Roman" w:hAnsi="Times New Roman"/>
          <w:sz w:val="24"/>
          <w:szCs w:val="24"/>
        </w:rPr>
        <w:t xml:space="preserve">, </w:t>
      </w:r>
      <w:r>
        <w:rPr>
          <w:rFonts w:cs="Times New Roman" w:ascii="Times New Roman" w:hAnsi="Times New Roman"/>
          <w:i/>
          <w:iCs/>
          <w:sz w:val="24"/>
          <w:szCs w:val="24"/>
        </w:rPr>
        <w:t>70</w:t>
      </w:r>
      <w:r>
        <w:rPr>
          <w:rFonts w:cs="Times New Roman" w:ascii="Times New Roman" w:hAnsi="Times New Roman"/>
          <w:sz w:val="24"/>
          <w:szCs w:val="24"/>
        </w:rPr>
        <w:t>(3), 503–514. https://doi.org/10.1017/S1357729800051857</w:t>
      </w:r>
      <w:r>
        <w:rPr/>
        <w:t xml:space="preserve"> </w:t>
      </w:r>
    </w:p>
    <w:p>
      <w:pPr>
        <w:pStyle w:val="Bibliography"/>
        <w:rPr/>
      </w:pPr>
      <w:r>
        <w:rPr>
          <w:rFonts w:cs="Times New Roman" w:ascii="Times New Roman" w:hAnsi="Times New Roman"/>
          <w:sz w:val="24"/>
          <w:szCs w:val="24"/>
        </w:rPr>
        <w:t>Shrestha, H. K., Nakao, T., Suzuki, T., Akita, M., &amp; Higaki, T. (2005). Relationships between body condition score, body weight, and some nutritional parameters in plasma and resumption of ovarian cyclicity postpartum during pre-service period in high-producing dairy cows in a subtropical region in Japan. Theriogenology, 64(4), 855–866. https://doi.org/10.1016/j.theriogenology.2004.12.007</w:t>
      </w:r>
    </w:p>
    <w:p>
      <w:pPr>
        <w:pStyle w:val="Bibliography"/>
        <w:rPr/>
      </w:pPr>
      <w:r>
        <w:rPr>
          <w:rFonts w:cs="Times New Roman" w:ascii="Times New Roman" w:hAnsi="Times New Roman"/>
          <w:sz w:val="24"/>
          <w:szCs w:val="24"/>
        </w:rPr>
        <w:t xml:space="preserve">Tamadon, A., Kafi, M., Saeb, M., Mirzaei, A., &amp; Saeb, S. (2011). Relationships between insulin-like growth factor-I, milk yield, body condition score, and postpartum luteal activity in high-producing dairy cows. </w:t>
      </w:r>
      <w:r>
        <w:rPr>
          <w:rFonts w:cs="Times New Roman" w:ascii="Times New Roman" w:hAnsi="Times New Roman"/>
          <w:i/>
          <w:iCs/>
          <w:sz w:val="24"/>
          <w:szCs w:val="24"/>
        </w:rPr>
        <w:t>Tropical Animal Health and Production</w:t>
      </w:r>
      <w:r>
        <w:rPr>
          <w:rFonts w:cs="Times New Roman" w:ascii="Times New Roman" w:hAnsi="Times New Roman"/>
          <w:sz w:val="24"/>
          <w:szCs w:val="24"/>
        </w:rPr>
        <w:t xml:space="preserve">, </w:t>
      </w:r>
      <w:r>
        <w:rPr>
          <w:rFonts w:cs="Times New Roman" w:ascii="Times New Roman" w:hAnsi="Times New Roman"/>
          <w:i/>
          <w:iCs/>
          <w:sz w:val="24"/>
          <w:szCs w:val="24"/>
        </w:rPr>
        <w:t>43</w:t>
      </w:r>
      <w:r>
        <w:rPr>
          <w:rFonts w:cs="Times New Roman" w:ascii="Times New Roman" w:hAnsi="Times New Roman"/>
          <w:sz w:val="24"/>
          <w:szCs w:val="24"/>
        </w:rPr>
        <w:t>(1), 29–34. https://doi.org/10.1007/s11250-010-9650-y</w:t>
      </w:r>
      <w:r>
        <w:rPr/>
        <w:t xml:space="preserve"> </w:t>
      </w:r>
    </w:p>
    <w:p>
      <w:pPr>
        <w:pStyle w:val="Bibliography"/>
        <w:rPr>
          <w:rFonts w:ascii="Times New Roman" w:hAnsi="Times New Roman" w:cs="Times New Roman"/>
          <w:sz w:val="24"/>
          <w:szCs w:val="24"/>
        </w:rPr>
      </w:pPr>
      <w:r>
        <w:rPr>
          <w:rFonts w:cs="Times New Roman" w:ascii="Times New Roman" w:hAnsi="Times New Roman"/>
          <w:sz w:val="24"/>
          <w:szCs w:val="24"/>
        </w:rPr>
        <w:t>Tkachenko, M.; Malyuk, M.; Holmanyuk, A.; Liubimov, N. Label Studio: Data labeling software, 2020-2022. Open source software available from https://github.com/heartexlabs/label-studio.</w:t>
      </w:r>
    </w:p>
    <w:p>
      <w:pPr>
        <w:pStyle w:val="Bibliography"/>
        <w:rPr/>
      </w:pPr>
      <w:r>
        <w:rPr>
          <w:rFonts w:cs="Times New Roman" w:ascii="Times New Roman" w:hAnsi="Times New Roman"/>
          <w:sz w:val="24"/>
          <w:szCs w:val="24"/>
        </w:rPr>
        <w:t xml:space="preserve">Toshniwal, J. K., Dechow, C. D., Cassell, B. G., Appuhamy, J. A. D. R. N., &amp; Varga, G. A. (2008). Heritability of Electronically Recorded Daily Body Weight and Correlations with Yield, Dry Matter Intake, and Body Condition Score.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91</w:t>
      </w:r>
      <w:r>
        <w:rPr>
          <w:rFonts w:cs="Times New Roman" w:ascii="Times New Roman" w:hAnsi="Times New Roman"/>
          <w:sz w:val="24"/>
          <w:szCs w:val="24"/>
        </w:rPr>
        <w:t>(8), 3201–3210. https://doi.org/10.3168/jds.2007-0627</w:t>
      </w:r>
    </w:p>
    <w:p>
      <w:pPr>
        <w:pStyle w:val="Bibliography"/>
        <w:rPr/>
      </w:pPr>
      <w:r>
        <w:rPr>
          <w:rFonts w:cs="Times New Roman" w:ascii="Times New Roman" w:hAnsi="Times New Roman"/>
          <w:sz w:val="24"/>
          <w:szCs w:val="24"/>
        </w:rPr>
        <w:t xml:space="preserve">Trachsel, P., Busato, A., &amp; Blum, J. W. (2000). Body conditions scores of dairy cattle in organic farms. </w:t>
      </w:r>
      <w:r>
        <w:rPr>
          <w:rFonts w:cs="Times New Roman" w:ascii="Times New Roman" w:hAnsi="Times New Roman"/>
          <w:i/>
          <w:iCs/>
          <w:sz w:val="24"/>
          <w:szCs w:val="24"/>
        </w:rPr>
        <w:t>Journal of Animal Physiology and Animal Nutrition</w:t>
      </w:r>
      <w:r>
        <w:rPr>
          <w:rFonts w:cs="Times New Roman" w:ascii="Times New Roman" w:hAnsi="Times New Roman"/>
          <w:sz w:val="24"/>
          <w:szCs w:val="24"/>
        </w:rPr>
        <w:t xml:space="preserve">, </w:t>
      </w:r>
      <w:r>
        <w:rPr>
          <w:rFonts w:cs="Times New Roman" w:ascii="Times New Roman" w:hAnsi="Times New Roman"/>
          <w:i/>
          <w:iCs/>
          <w:sz w:val="24"/>
          <w:szCs w:val="24"/>
        </w:rPr>
        <w:t>84</w:t>
      </w:r>
      <w:r>
        <w:rPr>
          <w:rFonts w:cs="Times New Roman" w:ascii="Times New Roman" w:hAnsi="Times New Roman"/>
          <w:sz w:val="24"/>
          <w:szCs w:val="24"/>
        </w:rPr>
        <w:t>(3–4), 112–124. https://doi.org/10.1046/j.1439-0396.2000.00289.x</w:t>
      </w:r>
    </w:p>
    <w:p>
      <w:pPr>
        <w:pStyle w:val="Bibliography"/>
        <w:rPr/>
      </w:pPr>
      <w:r>
        <w:rPr>
          <w:rFonts w:cs="Times New Roman" w:ascii="Times New Roman" w:hAnsi="Times New Roman"/>
          <w:sz w:val="24"/>
          <w:szCs w:val="24"/>
        </w:rPr>
        <w:t xml:space="preserve">Treacher, R. J., Reid, I. M., &amp; Roberts, C. J. (1986). Effect of body condition at calving on the health and performance of dairy cows. </w:t>
      </w:r>
      <w:r>
        <w:rPr>
          <w:rFonts w:cs="Times New Roman" w:ascii="Times New Roman" w:hAnsi="Times New Roman"/>
          <w:i/>
          <w:iCs/>
          <w:sz w:val="24"/>
          <w:szCs w:val="24"/>
        </w:rPr>
        <w:t>Animal Science</w:t>
      </w:r>
      <w:r>
        <w:rPr>
          <w:rFonts w:cs="Times New Roman" w:ascii="Times New Roman" w:hAnsi="Times New Roman"/>
          <w:sz w:val="24"/>
          <w:szCs w:val="24"/>
        </w:rPr>
        <w:t xml:space="preserve">, </w:t>
      </w:r>
      <w:r>
        <w:rPr>
          <w:rFonts w:cs="Times New Roman" w:ascii="Times New Roman" w:hAnsi="Times New Roman"/>
          <w:i/>
          <w:iCs/>
          <w:sz w:val="24"/>
          <w:szCs w:val="24"/>
        </w:rPr>
        <w:t>43</w:t>
      </w:r>
      <w:r>
        <w:rPr>
          <w:rFonts w:cs="Times New Roman" w:ascii="Times New Roman" w:hAnsi="Times New Roman"/>
          <w:sz w:val="24"/>
          <w:szCs w:val="24"/>
        </w:rPr>
        <w:t>(1), 1–6. https://doi.org/10.1017/S0003356100018286</w:t>
      </w:r>
      <w:r>
        <w:rPr/>
        <w:t xml:space="preserve"> </w:t>
      </w:r>
    </w:p>
    <w:p>
      <w:pPr>
        <w:pStyle w:val="Bibliography"/>
        <w:rPr/>
      </w:pPr>
      <w:r>
        <w:rPr>
          <w:rFonts w:cs="Times New Roman" w:ascii="Times New Roman" w:hAnsi="Times New Roman"/>
          <w:sz w:val="24"/>
          <w:szCs w:val="24"/>
        </w:rPr>
        <w:t>Visual Object Tagging Tool (VoTT). https://github.com/microsoft/VoTT, 2020.</w:t>
      </w:r>
      <w:r>
        <w:rPr/>
        <w:t xml:space="preserve"> </w:t>
      </w:r>
    </w:p>
    <w:p>
      <w:pPr>
        <w:pStyle w:val="Bibliography"/>
        <w:rPr/>
      </w:pPr>
      <w:r>
        <w:rPr>
          <w:rFonts w:cs="Times New Roman" w:ascii="Times New Roman" w:hAnsi="Times New Roman"/>
          <w:sz w:val="24"/>
          <w:szCs w:val="24"/>
        </w:rPr>
        <w:t>Villa-Godoy, A., Hughes, T. L., Emery, R. S., Stanisiewski, E. P., &amp; Fogwell, R. L. (1990). Influence of energy balance and body condition on estrus and estrous cycles in Holstein heifers. Journal of Dairy Science, 73(10), 2759–2765. https://doi.org/10.3168/jds.S0022-0302(90)78961-8</w:t>
      </w:r>
    </w:p>
    <w:p>
      <w:pPr>
        <w:pStyle w:val="Bibliography"/>
        <w:rPr/>
      </w:pPr>
      <w:r>
        <w:rPr>
          <w:rFonts w:cs="Times New Roman" w:ascii="Times New Roman" w:hAnsi="Times New Roman"/>
          <w:sz w:val="24"/>
          <w:szCs w:val="24"/>
        </w:rPr>
        <w:t xml:space="preserve">Waltner, S. S., McNamara, J. P., &amp; Hillers, J. K. (1993). Relationships of Body Condition Score to Production Variables in High Producing Holstein Dairy Cattle1.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76</w:t>
      </w:r>
      <w:r>
        <w:rPr>
          <w:rFonts w:cs="Times New Roman" w:ascii="Times New Roman" w:hAnsi="Times New Roman"/>
          <w:sz w:val="24"/>
          <w:szCs w:val="24"/>
        </w:rPr>
        <w:t>(11), 3410–3419. https://doi.org/10.3168/jds.S0022-0302(93)77679-1</w:t>
      </w:r>
      <w:r>
        <w:rPr/>
        <w:t xml:space="preserve"> </w:t>
      </w:r>
    </w:p>
    <w:p>
      <w:pPr>
        <w:pStyle w:val="Bibliography"/>
        <w:rPr/>
      </w:pPr>
      <w:r>
        <w:rPr>
          <w:rFonts w:cs="Times New Roman" w:ascii="Times New Roman" w:hAnsi="Times New Roman"/>
          <w:sz w:val="24"/>
          <w:szCs w:val="24"/>
        </w:rPr>
        <w:t>Washburn, S. P., White, S. L., Green, J. T., &amp; Benson, G. A. (2002). Reproduction, Mastitis, and Body Condition of Seasonally Calved Holstein and Jersey Cows in Confinement or Pasture Systems. Journal of Dairy Science, 85(1), 105–111. https://doi.org/10.3168/jds.S0022-0302(02)74058-7</w:t>
      </w:r>
    </w:p>
    <w:p>
      <w:pPr>
        <w:pStyle w:val="Standard"/>
        <w:spacing w:lineRule="auto" w:line="360"/>
        <w:ind w:left="720" w:hanging="720"/>
        <w:rPr/>
      </w:pPr>
      <w:r>
        <w:rPr>
          <w:rFonts w:cs="Times New Roman" w:ascii="Times New Roman" w:hAnsi="Times New Roman"/>
          <w:sz w:val="24"/>
          <w:szCs w:val="24"/>
        </w:rPr>
        <w:t xml:space="preserve">Ward, W. R. (2003). Body condition scoring - technique and application. </w:t>
      </w:r>
      <w:r>
        <w:rPr>
          <w:rFonts w:cs="Times New Roman" w:ascii="Times New Roman" w:hAnsi="Times New Roman"/>
          <w:i/>
          <w:iCs/>
          <w:sz w:val="24"/>
          <w:szCs w:val="24"/>
        </w:rPr>
        <w:t>Cattle Practice, 11</w:t>
      </w:r>
      <w:r>
        <w:rPr>
          <w:rFonts w:cs="Times New Roman" w:ascii="Times New Roman" w:hAnsi="Times New Roman"/>
          <w:sz w:val="24"/>
          <w:szCs w:val="24"/>
        </w:rPr>
        <w:t>, 111- 116</w:t>
      </w:r>
    </w:p>
    <w:p>
      <w:pPr>
        <w:pStyle w:val="Bibliography"/>
        <w:rPr/>
      </w:pPr>
      <w:r>
        <w:rPr>
          <w:rFonts w:cs="Times New Roman" w:ascii="Times New Roman" w:hAnsi="Times New Roman"/>
          <w:sz w:val="24"/>
          <w:szCs w:val="24"/>
        </w:rPr>
        <w:t xml:space="preserve">Wathes, D. C., Cheng, Z., Bourne, N., Taylor, V. J., Coffey, M. P., &amp; Brotherstone, S. (2007). Differences between primiparous and multiparous dairy cows in the inter-relationships between metabolic traits, milk yield, and body condition score in the periparturient period. </w:t>
      </w:r>
      <w:r>
        <w:rPr>
          <w:rFonts w:cs="Times New Roman" w:ascii="Times New Roman" w:hAnsi="Times New Roman"/>
          <w:i/>
          <w:iCs/>
          <w:sz w:val="24"/>
          <w:szCs w:val="24"/>
        </w:rPr>
        <w:t>Domestic Animal Endocrinology</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(2), 203–225. https://doi.org/10.1016/j.domaniend.2006.05.004</w:t>
      </w:r>
    </w:p>
    <w:p>
      <w:pPr>
        <w:pStyle w:val="Bibliography"/>
        <w:rPr/>
      </w:pPr>
      <w:r>
        <w:rPr>
          <w:rFonts w:cs="Times New Roman" w:ascii="Times New Roman" w:hAnsi="Times New Roman"/>
          <w:sz w:val="24"/>
          <w:szCs w:val="24"/>
        </w:rPr>
        <w:t xml:space="preserve">Wildman, E. E., Jones, G. M., Wagner, P. E., Boman, R. L., Troutt, H. F., &amp; Lesch, T. N. (1982). A Dairy Cow Body Condition Scoring System and Its Relationship to Selected Production Characteristics.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w:t>
      </w:r>
      <w:r>
        <w:rPr>
          <w:rFonts w:cs="Times New Roman" w:ascii="Times New Roman" w:hAnsi="Times New Roman"/>
          <w:i/>
          <w:iCs/>
          <w:sz w:val="24"/>
          <w:szCs w:val="24"/>
        </w:rPr>
        <w:t>65</w:t>
      </w:r>
      <w:r>
        <w:rPr>
          <w:rFonts w:cs="Times New Roman" w:ascii="Times New Roman" w:hAnsi="Times New Roman"/>
          <w:sz w:val="24"/>
          <w:szCs w:val="24"/>
        </w:rPr>
        <w:t>(3), 495–501. https://doi.org/10.3168/jds.S0022-0302(82)82223-6</w:t>
      </w:r>
      <w:r>
        <w:rPr/>
        <w:t xml:space="preserve"> </w:t>
      </w:r>
    </w:p>
    <w:p>
      <w:pPr>
        <w:pStyle w:val="Bibliography"/>
        <w:rPr/>
      </w:pPr>
      <w:r>
        <w:rPr>
          <w:rFonts w:cs="Times New Roman" w:ascii="Times New Roman" w:hAnsi="Times New Roman"/>
          <w:sz w:val="24"/>
          <w:szCs w:val="24"/>
        </w:rPr>
        <w:t>Yamada, K., Nakao, T., &amp; Isobe, N. (2003). Effects of Body Condition Score in Cows Peripartum on the Onset of Postpartum Ovarian Cyclicity and Conception Rates after Ovulation Synchronization/Fixed-Time Artificial Insemination. Journal of Reproduction and Development, 49(5), 381–388. https://doi.org/10.1262/jrd.49.381</w:t>
      </w:r>
      <w:r>
        <w:rPr/>
        <w:t xml:space="preserve"> </w:t>
      </w:r>
    </w:p>
    <w:p>
      <w:pPr>
        <w:pStyle w:val="Bibliography"/>
        <w:rPr>
          <w:rFonts w:ascii="Times New Roman" w:hAnsi="Times New Roman" w:cs="Times New Roman"/>
          <w:sz w:val="24"/>
          <w:szCs w:val="24"/>
        </w:rPr>
      </w:pPr>
      <w:r>
        <w:rPr>
          <w:rFonts w:cs="Times New Roman" w:ascii="Times New Roman" w:hAnsi="Times New Roman"/>
          <w:sz w:val="24"/>
          <w:szCs w:val="24"/>
        </w:rPr>
        <w:t>Yukun, S.; Pengju, H.; Yujie, W.; Ziqi, C.; Yang, L.; Baisheng, D.; Runze, L.; Yonggen, Z.</w:t>
      </w:r>
    </w:p>
    <w:p>
      <w:pPr>
        <w:pStyle w:val="Bibliography"/>
        <w:ind w:left="720" w:hanging="0"/>
        <w:rPr>
          <w:rFonts w:ascii="Times New Roman" w:hAnsi="Times New Roman" w:cs="Times New Roman"/>
          <w:sz w:val="24"/>
          <w:szCs w:val="24"/>
        </w:rPr>
      </w:pPr>
      <w:r>
        <w:rPr>
          <w:rFonts w:cs="Times New Roman" w:ascii="Times New Roman" w:hAnsi="Times New Roman"/>
          <w:sz w:val="24"/>
          <w:szCs w:val="24"/>
        </w:rPr>
        <w:t xml:space="preserve">Automatic monitoring system for individual dairy cows based on a deep learning framework that provides identification via body parts and estimation of body condition score. </w:t>
      </w:r>
      <w:r>
        <w:rPr>
          <w:rFonts w:cs="Times New Roman" w:ascii="Times New Roman" w:hAnsi="Times New Roman"/>
          <w:i/>
          <w:iCs/>
          <w:sz w:val="24"/>
          <w:szCs w:val="24"/>
        </w:rPr>
        <w:t>Journal of dairy science</w:t>
      </w:r>
      <w:r>
        <w:rPr>
          <w:rFonts w:cs="Times New Roman" w:ascii="Times New Roman" w:hAnsi="Times New Roman"/>
          <w:sz w:val="24"/>
          <w:szCs w:val="24"/>
        </w:rPr>
        <w:t xml:space="preserve"> 2019, 102, 10140–10151</w:t>
      </w:r>
      <w:r>
        <w:rPr/>
        <w:t>.</w:t>
      </w:r>
    </w:p>
    <w:p>
      <w:pPr>
        <w:pStyle w:val="Bibliography"/>
        <w:rPr>
          <w:rFonts w:ascii="Times New Roman" w:hAnsi="Times New Roman" w:cs="Times New Roman"/>
          <w:sz w:val="24"/>
          <w:szCs w:val="24"/>
        </w:rPr>
      </w:pPr>
      <w:r>
        <w:rPr>
          <w:rFonts w:cs="Times New Roman" w:ascii="Times New Roman" w:hAnsi="Times New Roman"/>
          <w:sz w:val="24"/>
          <w:szCs w:val="24"/>
        </w:rPr>
        <w:t>Yuxin Wu and Alexander Kirillov and Francisco Massa and Wan-Yen Lo and Ross Girshick.</w:t>
      </w:r>
    </w:p>
    <w:p>
      <w:pPr>
        <w:pStyle w:val="Bibliography"/>
        <w:ind w:left="720" w:hanging="0"/>
        <w:rPr/>
      </w:pPr>
      <w:r>
        <w:rPr>
          <w:rFonts w:cs="Times New Roman" w:ascii="Times New Roman" w:hAnsi="Times New Roman"/>
          <w:sz w:val="24"/>
          <w:szCs w:val="24"/>
        </w:rPr>
        <w:t>Detectron2. https://github.com/facebookresearch/detectron2, 2019.</w:t>
      </w:r>
      <w:r>
        <w:rPr/>
        <w:t xml:space="preserve"> </w:t>
      </w:r>
    </w:p>
    <w:p>
      <w:pPr>
        <w:pStyle w:val="Bibliography"/>
        <w:rPr>
          <w:rFonts w:ascii="Times New Roman" w:hAnsi="Times New Roman" w:cs="Times New Roman"/>
          <w:sz w:val="24"/>
          <w:szCs w:val="24"/>
        </w:rPr>
      </w:pPr>
      <w:r>
        <w:rPr>
          <w:rFonts w:cs="Times New Roman" w:ascii="Times New Roman" w:hAnsi="Times New Roman"/>
          <w:sz w:val="24"/>
          <w:szCs w:val="24"/>
        </w:rPr>
        <w:t>Zhao, Z.-Q., Zheng, P., Xu, S.-T., &amp; Wu, X. (2019). Object Detection With Deep Learning: A Review. IEEE Transactions on Neural Networks and Learning Systems, 30(11), 3212–3232. https://doi.org/10.1109/TNNLS.2018.2876865</w:t>
      </w:r>
    </w:p>
    <w:p>
      <w:pPr>
        <w:pStyle w:val="Standard"/>
        <w:rPr/>
      </w:pPr>
      <w:r>
        <w:rPr/>
      </w:r>
    </w:p>
    <w:p>
      <w:pPr>
        <w:pStyle w:val="Bibliography"/>
        <w:rPr/>
      </w:pPr>
      <w:r>
        <w:rPr>
          <w:rFonts w:cs="Times New Roman" w:ascii="Times New Roman" w:hAnsi="Times New Roman"/>
          <w:sz w:val="24"/>
          <w:szCs w:val="24"/>
        </w:rPr>
        <w:t xml:space="preserve">Zulu, V. C., Nakao, T., Moriyoshi, M., Nakada, K., Sawamukai, Y., Tanaka, Y., &amp; Zhang, W.-C. (2001). Relationship between Body Condition Score and Ultrasonographic Measurement of Subcutaneous Fat in Dairy Cows. </w:t>
      </w:r>
      <w:r>
        <w:rPr>
          <w:rFonts w:cs="Times New Roman" w:ascii="Times New Roman" w:hAnsi="Times New Roman"/>
          <w:i/>
          <w:iCs/>
          <w:sz w:val="24"/>
          <w:szCs w:val="24"/>
        </w:rPr>
        <w:t>Asian-Australasian Journal of Animal Sciences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(6), 816–820.</w:t>
      </w:r>
    </w:p>
    <w:sectPr>
      <w:footerReference w:type="default" r:id="rId15"/>
      <w:type w:val="nextPage"/>
      <w:pgSz w:w="11906" w:h="16838"/>
      <w:pgMar w:left="1440" w:right="1440" w:gutter="0" w:header="0" w:top="1701" w:footer="0" w:bottom="1440"/>
      <w:pgNumType w:fmt="decimal"/>
      <w:formProt w:val="false"/>
      <w:textDirection w:val="lrTb"/>
      <w:docGrid w:type="default" w:linePitch="100" w:charSpace="409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2-11-16T06:41:00Z" w:initials="">
    <w:p w14:paraId="01000000">
      <w:r>
        <w:rPr>
          <w:rFonts w:ascii="Liberation Serif" w:hAnsi="Liberation Serif" w:eastAsia="DejaVu Sans" w:cs="DejaVu Sans"/>
          <w:kern w:val="0"/>
          <w:sz w:val="24"/>
          <w:szCs w:val="24"/>
          <w:lang w:val="en-US" w:eastAsia="en-US" w:bidi="en-US"/>
        </w:rPr>
        <w:t>you have to write an abstract</w:t>
      </w:r>
    </w:p>
  </w:comment>
  <w:comment w:id="1" w:author="Unknown Author" w:date="2022-11-16T06:41:00Z" w:initials="">
    <w:p w14:paraId="02000000">
      <w:r>
        <w:rPr>
          <w:rFonts w:ascii="Liberation Serif" w:hAnsi="Liberation Serif" w:eastAsia="DejaVu Sans" w:cs="DejaVu Sans"/>
          <w:kern w:val="0"/>
          <w:sz w:val="24"/>
          <w:szCs w:val="24"/>
          <w:lang w:val="en-US" w:eastAsia="en-US" w:bidi="en-US"/>
        </w:rPr>
        <w:t>please follow the required format for the thesis, e.g. justify the text</w:t>
      </w:r>
    </w:p>
  </w:comment>
  <w:comment w:id="2" w:author="Unknown Author" w:date="2022-11-16T06:43:00Z" w:initials="">
    <w:p w14:paraId="03000000">
      <w:r>
        <w:rPr>
          <w:rFonts w:ascii="Liberation Serif" w:hAnsi="Liberation Serif" w:eastAsia="DejaVu Sans" w:cs="DejaVu Sans"/>
          <w:kern w:val="0"/>
          <w:sz w:val="24"/>
          <w:szCs w:val="24"/>
          <w:lang w:val="en-US" w:eastAsia="en-US" w:bidi="en-US"/>
        </w:rPr>
        <w:t>in the text follow the citation form, not the full reference</w:t>
      </w:r>
    </w:p>
  </w:comment>
  <w:comment w:id="3" w:author="Unknown Author" w:date="2022-11-07T10:40:00Z" w:initials="">
    <w:p w14:paraId="04000000">
      <w:r>
        <w:rPr>
          <w:rFonts w:ascii="Liberation Serif" w:hAnsi="Liberation Serif" w:eastAsia="DejaVu Sans" w:cs="DejaVu Sans"/>
          <w:kern w:val="0"/>
          <w:sz w:val="24"/>
          <w:szCs w:val="24"/>
          <w:lang w:val="en-US" w:eastAsia="en-US" w:bidi="en-US"/>
        </w:rPr>
        <w:t>Measuring BW is still not difficult.</w:t>
      </w:r>
    </w:p>
  </w:comment>
  <w:comment w:id="4" w:author="Unknown Author" w:date="2022-11-07T10:49:00Z" w:initials="">
    <w:p w14:paraId="05000000">
      <w:r>
        <w:rPr>
          <w:rFonts w:ascii="Liberation Serif" w:hAnsi="Liberation Serif" w:eastAsia="DejaVu Sans" w:cs="DejaVu Sans"/>
          <w:kern w:val="0"/>
          <w:sz w:val="24"/>
          <w:szCs w:val="24"/>
          <w:lang w:val="en-US" w:eastAsia="en-US" w:bidi="en-US"/>
        </w:rPr>
        <w:t>What does it mean?</w:t>
      </w:r>
    </w:p>
  </w:comment>
  <w:comment w:id="5" w:author="Unknown Author" w:date="2022-11-07T10:50:00Z" w:initials="">
    <w:p w14:paraId="06000000">
      <w:r>
        <w:rPr>
          <w:rFonts w:ascii="Liberation Serif" w:hAnsi="Liberation Serif" w:eastAsia="DejaVu Sans" w:cs="DejaVu Sans"/>
          <w:kern w:val="0"/>
          <w:sz w:val="24"/>
          <w:szCs w:val="24"/>
          <w:lang w:val="en-US" w:eastAsia="en-US" w:bidi="en-US"/>
        </w:rPr>
        <w:t>What does it mean?</w:t>
      </w:r>
    </w:p>
  </w:comment>
  <w:comment w:id="6" w:author="Unknown Author" w:date="2022-11-07T10:51:00Z" w:initials="">
    <w:p w14:paraId="07000000">
      <w:r>
        <w:rPr>
          <w:rFonts w:ascii="Liberation Serif" w:hAnsi="Liberation Serif" w:eastAsia="DejaVu Sans" w:cs="DejaVu Sans"/>
          <w:kern w:val="0"/>
          <w:sz w:val="24"/>
          <w:szCs w:val="24"/>
          <w:lang w:val="en-US" w:eastAsia="en-US" w:bidi="en-US"/>
        </w:rPr>
        <w:t>And what about the feed what she got?</w:t>
      </w:r>
    </w:p>
  </w:comment>
  <w:comment w:id="7" w:author="Unknown Author" w:date="2022-11-08T10:06:00Z" w:initials="">
    <w:p w14:paraId="08000000">
      <w:r>
        <w:rPr>
          <w:rFonts w:ascii="Liberation Serif" w:hAnsi="Liberation Serif" w:eastAsia="DejaVu Sans" w:cs="DejaVu Sans"/>
          <w:kern w:val="0"/>
          <w:sz w:val="24"/>
          <w:szCs w:val="24"/>
          <w:lang w:val="en-US" w:eastAsia="en-US" w:bidi="en-US"/>
        </w:rPr>
        <w:t>Illogical</w:t>
      </w:r>
    </w:p>
  </w:comment>
  <w:comment w:id="8" w:author="Unknown Author" w:date="2022-11-08T10:26:00Z" w:initials="">
    <w:p w14:paraId="09000000">
      <w:r>
        <w:rPr>
          <w:rFonts w:ascii="Liberation Serif" w:hAnsi="Liberation Serif" w:eastAsia="DejaVu Sans" w:cs="DejaVu Sans"/>
          <w:kern w:val="0"/>
          <w:sz w:val="24"/>
          <w:szCs w:val="24"/>
          <w:lang w:val="en-US" w:eastAsia="en-US" w:bidi="en-US"/>
        </w:rPr>
        <w:t>Incorrect formula.</w:t>
      </w:r>
    </w:p>
  </w:comment>
  <w:comment w:id="9" w:author="Unknown Author" w:date="2022-11-07T13:20:00Z" w:initials="">
    <w:p w14:paraId="0a000000">
      <w:r>
        <w:rPr>
          <w:rFonts w:ascii="Liberation Serif" w:hAnsi="Liberation Serif" w:eastAsia="DejaVu Sans" w:cs="DejaVu Sans"/>
          <w:kern w:val="0"/>
          <w:sz w:val="24"/>
          <w:szCs w:val="24"/>
          <w:lang w:val="en-US" w:eastAsia="en-US" w:bidi="en-US"/>
        </w:rPr>
        <w:t>Correct the spelling!</w:t>
      </w:r>
    </w:p>
  </w:comment>
  <w:comment w:id="10" w:author="Unknown Author" w:date="2022-11-07T13:23:00Z" w:initials="">
    <w:p w14:paraId="0b000000">
      <w:r>
        <w:rPr>
          <w:rFonts w:ascii="Liberation Serif" w:hAnsi="Liberation Serif" w:eastAsia="DejaVu Sans" w:cs="DejaVu Sans"/>
          <w:kern w:val="0"/>
          <w:sz w:val="24"/>
          <w:szCs w:val="24"/>
          <w:lang w:val="en-US" w:eastAsia="en-US" w:bidi="en-US"/>
        </w:rPr>
        <w:t>Correct the grammar!</w:t>
      </w:r>
    </w:p>
  </w:comment>
  <w:comment w:id="11" w:author="Unknown Author" w:date="2022-11-16T20:13:38Z" w:initials="">
    <w:p>
      <w:r>
        <w:rPr>
          <w:rFonts w:eastAsia="맑은 고딕" w:cs="F1" w:ascii="맑은 고딕" w:hAnsi="맑은 고딕"/>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ko-KR" w:val="en-US"/>
        </w:rPr>
        <w:t>as I know the summary must be within 1 page</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4911494"/>
    </w:sdtPr>
    <w:sdtContent>
      <w:p>
        <w:pPr>
          <w:pStyle w:val="Footer"/>
          <w:jc w:val="center"/>
          <w:rPr/>
        </w:pPr>
        <w:r>
          <w:rPr/>
          <w:fldChar w:fldCharType="begin"/>
        </w:r>
        <w:r>
          <w:rPr/>
          <w:instrText xml:space="preserve"> PAGE </w:instrText>
        </w:r>
        <w:r>
          <w:rPr/>
          <w:fldChar w:fldCharType="separate"/>
        </w:r>
        <w:r>
          <w:rPr/>
          <w:t>47</w:t>
        </w:r>
        <w:r>
          <w:rPr/>
          <w:fldChar w:fldCharType="end"/>
        </w:r>
      </w:p>
    </w:sdtContent>
  </w:sdt>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60" w:hanging="360"/>
      </w:pPr>
      <w:rPr/>
    </w:lvl>
    <w:lvl w:ilvl="1">
      <w:start w:val="1"/>
      <w:numFmt w:val="decimal"/>
      <w:lvlText w:val="%1.%2."/>
      <w:lvlJc w:val="left"/>
      <w:pPr>
        <w:tabs>
          <w:tab w:val="num" w:pos="0"/>
        </w:tabs>
        <w:ind w:left="940" w:hanging="540"/>
      </w:pPr>
      <w:rPr/>
    </w:lvl>
    <w:lvl w:ilvl="2">
      <w:start w:val="3"/>
      <w:numFmt w:val="decimal"/>
      <w:lvlText w:val="%1.%2.%3."/>
      <w:lvlJc w:val="left"/>
      <w:pPr>
        <w:tabs>
          <w:tab w:val="num" w:pos="0"/>
        </w:tabs>
        <w:ind w:left="1120" w:hanging="720"/>
      </w:pPr>
      <w:rPr/>
    </w:lvl>
    <w:lvl w:ilvl="3">
      <w:start w:val="1"/>
      <w:numFmt w:val="decimal"/>
      <w:lvlText w:val="%1.%2.%3.%4."/>
      <w:lvlJc w:val="left"/>
      <w:pPr>
        <w:tabs>
          <w:tab w:val="num" w:pos="0"/>
        </w:tabs>
        <w:ind w:left="1120" w:hanging="720"/>
      </w:pPr>
      <w:rPr/>
    </w:lvl>
    <w:lvl w:ilvl="4">
      <w:start w:val="1"/>
      <w:numFmt w:val="decimal"/>
      <w:lvlText w:val="%1.%2.%3.%4.%5."/>
      <w:lvlJc w:val="left"/>
      <w:pPr>
        <w:tabs>
          <w:tab w:val="num" w:pos="0"/>
        </w:tabs>
        <w:ind w:left="1480" w:hanging="1080"/>
      </w:pPr>
      <w:rPr/>
    </w:lvl>
    <w:lvl w:ilvl="5">
      <w:start w:val="1"/>
      <w:numFmt w:val="decimal"/>
      <w:lvlText w:val="%1.%2.%3.%4.%5.%6."/>
      <w:lvlJc w:val="left"/>
      <w:pPr>
        <w:tabs>
          <w:tab w:val="num" w:pos="0"/>
        </w:tabs>
        <w:ind w:left="1480" w:hanging="1080"/>
      </w:pPr>
      <w:rPr/>
    </w:lvl>
    <w:lvl w:ilvl="6">
      <w:start w:val="1"/>
      <w:numFmt w:val="decimal"/>
      <w:lvlText w:val="%1.%2.%3.%4.%5.%6.%7."/>
      <w:lvlJc w:val="left"/>
      <w:pPr>
        <w:tabs>
          <w:tab w:val="num" w:pos="0"/>
        </w:tabs>
        <w:ind w:left="1840" w:hanging="1440"/>
      </w:pPr>
      <w:rPr/>
    </w:lvl>
    <w:lvl w:ilvl="7">
      <w:start w:val="1"/>
      <w:numFmt w:val="decimal"/>
      <w:lvlText w:val="%1.%2.%3.%4.%5.%6.%7.%8."/>
      <w:lvlJc w:val="left"/>
      <w:pPr>
        <w:tabs>
          <w:tab w:val="num" w:pos="0"/>
        </w:tabs>
        <w:ind w:left="1840" w:hanging="1440"/>
      </w:pPr>
      <w:rPr/>
    </w:lvl>
    <w:lvl w:ilvl="8">
      <w:start w:val="1"/>
      <w:numFmt w:val="decimal"/>
      <w:lvlText w:val="%1.%2.%3.%4.%5.%6.%7.%8.%9."/>
      <w:lvlJc w:val="left"/>
      <w:pPr>
        <w:tabs>
          <w:tab w:val="num" w:pos="0"/>
        </w:tabs>
        <w:ind w:left="220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80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F1"/>
        <w:kern w:val="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맑은 고딕" w:hAnsi="맑은 고딕" w:eastAsia="맑은 고딕" w:cs="F1"/>
      <w:color w:val="auto"/>
      <w:kern w:val="2"/>
      <w:sz w:val="20"/>
      <w:szCs w:val="22"/>
      <w:lang w:val="en-US" w:eastAsia="ko-KR" w:bidi="ar-SA"/>
    </w:rPr>
  </w:style>
  <w:style w:type="paragraph" w:styleId="Heading1">
    <w:name w:val="Heading 1"/>
    <w:basedOn w:val="Standard"/>
    <w:next w:val="Standard"/>
    <w:link w:val="1Char1"/>
    <w:uiPriority w:val="9"/>
    <w:qFormat/>
    <w:pPr>
      <w:keepNext w:val="true"/>
      <w:outlineLvl w:val="0"/>
    </w:pPr>
    <w:rPr>
      <w:rFonts w:eastAsia="Times New Roman"/>
      <w:sz w:val="28"/>
      <w:szCs w:val="28"/>
    </w:rPr>
  </w:style>
  <w:style w:type="paragraph" w:styleId="Heading2">
    <w:name w:val="Heading 2"/>
    <w:basedOn w:val="Normal"/>
    <w:next w:val="Normal"/>
    <w:uiPriority w:val="9"/>
    <w:unhideWhenUsed/>
    <w:qFormat/>
    <w:pPr>
      <w:keepNext w:val="true"/>
      <w:outlineLvl w:val="1"/>
    </w:pPr>
    <w:rPr>
      <w:rFonts w:cs="Times New Roman"/>
    </w:rPr>
  </w:style>
  <w:style w:type="paragraph" w:styleId="Heading3">
    <w:name w:val="Heading 3"/>
    <w:basedOn w:val="Normal"/>
    <w:next w:val="Normal"/>
    <w:uiPriority w:val="9"/>
    <w:unhideWhenUsed/>
    <w:qFormat/>
    <w:pPr>
      <w:keepNext w:val="true"/>
      <w:ind w:left="300" w:hanging="2000"/>
      <w:outlineLvl w:val="2"/>
    </w:pPr>
    <w:rPr>
      <w:rFonts w:cs="Times New Roman"/>
    </w:rPr>
  </w:style>
  <w:style w:type="paragraph" w:styleId="Heading4">
    <w:name w:val="Heading 4"/>
    <w:basedOn w:val="Normal"/>
    <w:next w:val="Normal"/>
    <w:uiPriority w:val="9"/>
    <w:semiHidden/>
    <w:unhideWhenUsed/>
    <w:qFormat/>
    <w:pPr>
      <w:keepNext w:val="true"/>
      <w:ind w:left="400" w:hanging="2000"/>
      <w:outlineLvl w:val="3"/>
    </w:pPr>
    <w:rPr>
      <w:b/>
      <w:bCs/>
    </w:rPr>
  </w:style>
  <w:style w:type="character" w:styleId="DefaultParagraphFont" w:default="1">
    <w:name w:val="Default Paragraph Font"/>
    <w:uiPriority w:val="1"/>
    <w:semiHidden/>
    <w:unhideWhenUsed/>
    <w:qFormat/>
    <w:rPr/>
  </w:style>
  <w:style w:type="character" w:styleId="Char" w:customStyle="1">
    <w:name w:val="머리글 Char"/>
    <w:basedOn w:val="DefaultParagraphFont"/>
    <w:qFormat/>
    <w:rPr/>
  </w:style>
  <w:style w:type="character" w:styleId="Char1" w:customStyle="1">
    <w:name w:val="바닥글 Char"/>
    <w:basedOn w:val="DefaultParagraphFont"/>
    <w:uiPriority w:val="99"/>
    <w:qFormat/>
    <w:rPr/>
  </w:style>
  <w:style w:type="character" w:styleId="1Char" w:customStyle="1">
    <w:name w:val="제목 1 Char"/>
    <w:basedOn w:val="DefaultParagraphFont"/>
    <w:qFormat/>
    <w:rPr>
      <w:rFonts w:ascii="맑은 고딕" w:hAnsi="맑은 고딕" w:eastAsia="Times New Roman" w:cs="F1"/>
      <w:sz w:val="28"/>
      <w:szCs w:val="28"/>
    </w:rPr>
  </w:style>
  <w:style w:type="character" w:styleId="Char2" w:customStyle="1">
    <w:name w:val="제목 Char"/>
    <w:basedOn w:val="DefaultParagraphFont"/>
    <w:qFormat/>
    <w:rPr>
      <w:rFonts w:ascii="맑은 고딕" w:hAnsi="맑은 고딕" w:eastAsia="맑은 고딕" w:cs="F1"/>
      <w:b/>
      <w:bCs/>
      <w:sz w:val="32"/>
      <w:szCs w:val="32"/>
    </w:rPr>
  </w:style>
  <w:style w:type="character" w:styleId="Char3" w:customStyle="1">
    <w:name w:val="메모 텍스트 Char"/>
    <w:basedOn w:val="DefaultParagraphFont"/>
    <w:qFormat/>
    <w:rPr/>
  </w:style>
  <w:style w:type="character" w:styleId="Annotationreference">
    <w:name w:val="annotation reference"/>
    <w:basedOn w:val="DefaultParagraphFont"/>
    <w:qFormat/>
    <w:rPr>
      <w:sz w:val="18"/>
      <w:szCs w:val="18"/>
    </w:rPr>
  </w:style>
  <w:style w:type="character" w:styleId="Internethivatkozs" w:customStyle="1">
    <w:name w:val="Internet-hivatkozás"/>
    <w:basedOn w:val="DefaultParagraphFont"/>
    <w:qFormat/>
    <w:rPr>
      <w:color w:val="0563C1"/>
      <w:u w:val="single"/>
    </w:rPr>
  </w:style>
  <w:style w:type="character" w:styleId="StandardChar" w:customStyle="1">
    <w:name w:val="Standard Char"/>
    <w:basedOn w:val="DefaultParagraphFont"/>
    <w:qFormat/>
    <w:rPr/>
  </w:style>
  <w:style w:type="character" w:styleId="Char11" w:customStyle="1">
    <w:name w:val="메모 텍스트 Char1"/>
    <w:basedOn w:val="StandardChar"/>
    <w:qFormat/>
    <w:rPr/>
  </w:style>
  <w:style w:type="character" w:styleId="Char4" w:customStyle="1">
    <w:name w:val="메모 주제 Char"/>
    <w:basedOn w:val="Char11"/>
    <w:qFormat/>
    <w:rPr>
      <w:b/>
      <w:bCs/>
    </w:rPr>
  </w:style>
  <w:style w:type="character" w:styleId="Char5" w:customStyle="1">
    <w:name w:val="부제 Char"/>
    <w:basedOn w:val="DefaultParagraphFont"/>
    <w:qFormat/>
    <w:rPr>
      <w:rFonts w:ascii="맑은 고딕" w:hAnsi="맑은 고딕" w:eastAsia="맑은 고딕" w:cs="Times New Roman"/>
      <w:sz w:val="24"/>
      <w:szCs w:val="24"/>
    </w:rPr>
  </w:style>
  <w:style w:type="character" w:styleId="2Char" w:customStyle="1">
    <w:name w:val="제목 2 Char"/>
    <w:basedOn w:val="DefaultParagraphFont"/>
    <w:qFormat/>
    <w:rPr>
      <w:rFonts w:ascii="맑은 고딕" w:hAnsi="맑은 고딕" w:eastAsia="맑은 고딕" w:cs="Times New Roman"/>
    </w:rPr>
  </w:style>
  <w:style w:type="character" w:styleId="3Char" w:customStyle="1">
    <w:name w:val="제목 3 Char"/>
    <w:basedOn w:val="DefaultParagraphFont"/>
    <w:qFormat/>
    <w:rPr>
      <w:rFonts w:ascii="맑은 고딕" w:hAnsi="맑은 고딕" w:eastAsia="맑은 고딕" w:cs="Times New Roman"/>
    </w:rPr>
  </w:style>
  <w:style w:type="character" w:styleId="4Char" w:customStyle="1">
    <w:name w:val="제목 4 Char"/>
    <w:basedOn w:val="DefaultParagraphFont"/>
    <w:qFormat/>
    <w:rPr>
      <w:b/>
      <w:bCs/>
    </w:rPr>
  </w:style>
  <w:style w:type="character" w:styleId="Char6" w:customStyle="1">
    <w:name w:val="간격 없음 Char"/>
    <w:basedOn w:val="DefaultParagraphFont"/>
    <w:qFormat/>
    <w:rPr>
      <w:rFonts w:ascii="맑은 고딕" w:hAnsi="맑은 고딕" w:eastAsia="맑은 고딕" w:cs="Times New Roman"/>
      <w:kern w:val="0"/>
      <w:sz w:val="22"/>
    </w:rPr>
  </w:style>
  <w:style w:type="character" w:styleId="UnresolvedMention">
    <w:name w:val="Unresolved Mention"/>
    <w:basedOn w:val="DefaultParagraphFont"/>
    <w:qFormat/>
    <w:rPr>
      <w:color w:val="605E5C"/>
      <w:shd w:fill="E1DFDD" w:val="clear"/>
    </w:rPr>
  </w:style>
  <w:style w:type="character" w:styleId="StandardChar1" w:customStyle="1">
    <w:name w:val="Standard Char1"/>
    <w:basedOn w:val="DefaultParagraphFont"/>
    <w:link w:val="Standard"/>
    <w:qFormat/>
    <w:rPr/>
  </w:style>
  <w:style w:type="character" w:styleId="1Char1" w:customStyle="1">
    <w:name w:val="제목 1 Char1"/>
    <w:basedOn w:val="StandardChar1"/>
    <w:link w:val="Heading1"/>
    <w:qFormat/>
    <w:rPr>
      <w:rFonts w:eastAsia="Times New Roman"/>
      <w:sz w:val="28"/>
      <w:szCs w:val="28"/>
    </w:rPr>
  </w:style>
  <w:style w:type="character" w:styleId="TOCChar" w:customStyle="1">
    <w:name w:val="TOC 제목 Char"/>
    <w:basedOn w:val="1Char1"/>
    <w:link w:val="ContentsHeading"/>
    <w:qFormat/>
    <w:rPr>
      <w:rFonts w:eastAsia="Times New Roman"/>
      <w:color w:val="2F5496"/>
      <w:kern w:val="0"/>
      <w:sz w:val="32"/>
      <w:szCs w:val="32"/>
    </w:rPr>
  </w:style>
  <w:style w:type="character" w:styleId="1Char2" w:customStyle="1">
    <w:name w:val="스타일1 Char"/>
    <w:basedOn w:val="TOCChar"/>
    <w:link w:val="1"/>
    <w:qFormat/>
    <w:rPr>
      <w:rFonts w:ascii="Times New Roman" w:hAnsi="Times New Roman" w:eastAsia="Times New Roman" w:cs="Times New Roman"/>
      <w:b/>
      <w:bCs/>
      <w:color w:val="2F5496"/>
      <w:kern w:val="0"/>
      <w:sz w:val="32"/>
      <w:szCs w:val="32"/>
      <w:lang w:val="ko-KR"/>
    </w:rPr>
  </w:style>
  <w:style w:type="character" w:styleId="Linenumber">
    <w:name w:val="line number"/>
    <w:basedOn w:val="DefaultParagraphFont"/>
    <w:qFormat/>
    <w:rPr/>
  </w:style>
  <w:style w:type="character" w:styleId="Jegyzkhivatkozs" w:customStyle="1">
    <w:name w:val="Jegyzékhivatkozás"/>
    <w:qFormat/>
    <w:rPr/>
  </w:style>
  <w:style w:type="character" w:styleId="InternetLink">
    <w:name w:val="Hyperlink"/>
    <w:basedOn w:val="DefaultParagraphFont"/>
    <w:uiPriority w:val="99"/>
    <w:unhideWhenUsed/>
    <w:rsid w:val="007b0f80"/>
    <w:rPr>
      <w:color w:val="0563C1" w:themeColor="hyperlink"/>
      <w:u w:val="single"/>
    </w:rPr>
  </w:style>
  <w:style w:type="character" w:styleId="IndexLink" w:customStyle="1">
    <w:name w:val="Index Link"/>
    <w:qFormat/>
    <w:rPr/>
  </w:style>
  <w:style w:type="character" w:styleId="PlaceholderText">
    <w:name w:val="Placeholder Text"/>
    <w:basedOn w:val="DefaultParagraphFont"/>
    <w:uiPriority w:val="99"/>
    <w:semiHidden/>
    <w:qFormat/>
    <w:rsid w:val="00121ab3"/>
    <w:rPr>
      <w:color w:val="808080"/>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Standard"/>
    <w:uiPriority w:val="35"/>
    <w:qFormat/>
    <w:pPr>
      <w:suppressLineNumbers/>
      <w:spacing w:before="120" w:after="120"/>
    </w:pPr>
    <w:rPr>
      <w:rFonts w:cs="Lohit Devanagari"/>
      <w:i/>
      <w:iCs/>
      <w:sz w:val="24"/>
      <w:szCs w:val="24"/>
    </w:rPr>
  </w:style>
  <w:style w:type="paragraph" w:styleId="Cmsor" w:customStyle="1">
    <w:name w:val="Címsor"/>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rgymutat" w:customStyle="1">
    <w:name w:val="Tárgymutató"/>
    <w:basedOn w:val="Standard"/>
    <w:qFormat/>
    <w:pPr>
      <w:suppressLineNumbers/>
    </w:pPr>
    <w:rPr>
      <w:rFonts w:cs="Lohit Devanagari"/>
      <w:sz w:val="24"/>
    </w:rPr>
  </w:style>
  <w:style w:type="paragraph" w:styleId="Standard" w:customStyle="1">
    <w:name w:val="Standard"/>
    <w:link w:val="StandardChar1"/>
    <w:qFormat/>
    <w:pPr>
      <w:widowControl w:val="false"/>
      <w:suppressAutoHyphens w:val="true"/>
      <w:bidi w:val="0"/>
      <w:spacing w:lineRule="auto" w:line="247" w:before="0" w:after="160"/>
      <w:jc w:val="both"/>
      <w:textAlignment w:val="baseline"/>
    </w:pPr>
    <w:rPr>
      <w:rFonts w:ascii="맑은 고딕" w:hAnsi="맑은 고딕" w:eastAsia="맑은 고딕" w:cs="F1"/>
      <w:color w:val="auto"/>
      <w:kern w:val="2"/>
      <w:sz w:val="20"/>
      <w:szCs w:val="22"/>
      <w:lang w:val="en-US" w:eastAsia="ko-KR" w:bidi="ar-SA"/>
    </w:rPr>
  </w:style>
  <w:style w:type="paragraph" w:styleId="Textbody1" w:customStyle="1">
    <w:name w:val="Text body"/>
    <w:basedOn w:val="Standard"/>
    <w:qFormat/>
    <w:pPr>
      <w:spacing w:lineRule="auto" w:line="276" w:before="0" w:after="140"/>
    </w:pPr>
    <w:rPr/>
  </w:style>
  <w:style w:type="paragraph" w:styleId="Lfejsllb" w:customStyle="1">
    <w:name w:val="Élőfej és élőláb"/>
    <w:basedOn w:val="Standard"/>
    <w:qFormat/>
    <w:pPr/>
    <w:rPr/>
  </w:style>
  <w:style w:type="paragraph" w:styleId="HeaderandFooter" w:customStyle="1">
    <w:name w:val="Header and Footer"/>
    <w:basedOn w:val="Normal"/>
    <w:qFormat/>
    <w:pPr/>
    <w:rPr/>
  </w:style>
  <w:style w:type="paragraph" w:styleId="Header">
    <w:name w:val="Header"/>
    <w:basedOn w:val="Standard"/>
    <w:pPr>
      <w:tabs>
        <w:tab w:val="clear" w:pos="800"/>
        <w:tab w:val="center" w:pos="4513" w:leader="none"/>
        <w:tab w:val="right" w:pos="9026" w:leader="none"/>
      </w:tabs>
      <w:snapToGrid w:val="false"/>
    </w:pPr>
    <w:rPr/>
  </w:style>
  <w:style w:type="paragraph" w:styleId="Footer">
    <w:name w:val="Footer"/>
    <w:basedOn w:val="Standard"/>
    <w:uiPriority w:val="99"/>
    <w:pPr>
      <w:tabs>
        <w:tab w:val="clear" w:pos="800"/>
        <w:tab w:val="center" w:pos="4513" w:leader="none"/>
        <w:tab w:val="right" w:pos="9026" w:leader="none"/>
      </w:tabs>
      <w:snapToGrid w:val="false"/>
    </w:pPr>
    <w:rPr/>
  </w:style>
  <w:style w:type="paragraph" w:styleId="Title">
    <w:name w:val="Title"/>
    <w:basedOn w:val="Standard"/>
    <w:next w:val="Standard"/>
    <w:uiPriority w:val="10"/>
    <w:qFormat/>
    <w:pPr>
      <w:spacing w:before="240" w:after="120"/>
      <w:jc w:val="center"/>
      <w:outlineLvl w:val="0"/>
    </w:pPr>
    <w:rPr>
      <w:b/>
      <w:bCs/>
      <w:sz w:val="32"/>
      <w:szCs w:val="32"/>
    </w:rPr>
  </w:style>
  <w:style w:type="paragraph" w:styleId="Annotationtext">
    <w:name w:val="annotation text"/>
    <w:basedOn w:val="Standard"/>
    <w:qFormat/>
    <w:pPr>
      <w:jc w:val="left"/>
    </w:pPr>
    <w:rPr/>
  </w:style>
  <w:style w:type="paragraph" w:styleId="Bibliography">
    <w:name w:val="Bibliography"/>
    <w:basedOn w:val="Standard"/>
    <w:next w:val="Standard"/>
    <w:qFormat/>
    <w:pPr>
      <w:spacing w:lineRule="auto" w:line="480" w:before="0" w:after="0"/>
      <w:ind w:left="720" w:hanging="72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Standard"/>
    <w:link w:val="TOCChar"/>
    <w:pPr>
      <w:keepLines/>
      <w:widowControl/>
      <w:spacing w:before="240" w:after="0"/>
      <w:jc w:val="left"/>
    </w:pPr>
    <w:rPr>
      <w:rFonts w:eastAsia="맑은 고딕"/>
      <w:color w:val="2F5496"/>
      <w:kern w:val="0"/>
      <w:sz w:val="32"/>
      <w:szCs w:val="32"/>
    </w:rPr>
  </w:style>
  <w:style w:type="paragraph" w:styleId="Contents1">
    <w:name w:val="TOC 1"/>
    <w:basedOn w:val="Normal"/>
    <w:next w:val="Normal"/>
    <w:autoRedefine/>
    <w:uiPriority w:val="39"/>
    <w:rsid w:val="00cd1afe"/>
    <w:pPr>
      <w:tabs>
        <w:tab w:val="clear" w:pos="800"/>
        <w:tab w:val="right" w:pos="9016" w:leader="dot"/>
      </w:tabs>
    </w:pPr>
    <w:rPr>
      <w:rFonts w:ascii="Times New Roman" w:hAnsi="Times New Roman" w:eastAsia="궁서체" w:cs="Times New Roman"/>
      <w:sz w:val="24"/>
      <w:szCs w:val="24"/>
    </w:rPr>
  </w:style>
  <w:style w:type="paragraph" w:styleId="Annotationsubject">
    <w:name w:val="annotation subject"/>
    <w:basedOn w:val="Annotationtext"/>
    <w:next w:val="Annotationtext"/>
    <w:qFormat/>
    <w:pPr>
      <w:spacing w:lineRule="auto" w:line="240" w:before="0" w:after="0"/>
    </w:pPr>
    <w:rPr>
      <w:b/>
      <w:bCs/>
    </w:rPr>
  </w:style>
  <w:style w:type="paragraph" w:styleId="Contents2">
    <w:name w:val="TOC 2"/>
    <w:basedOn w:val="Normal"/>
    <w:next w:val="Normal"/>
    <w:autoRedefine/>
    <w:uiPriority w:val="39"/>
    <w:pPr>
      <w:widowControl/>
      <w:suppressAutoHyphens w:val="false"/>
      <w:spacing w:lineRule="auto" w:line="247" w:before="0" w:after="100"/>
      <w:ind w:left="220" w:hanging="0"/>
      <w:textAlignment w:val="auto"/>
    </w:pPr>
    <w:rPr>
      <w:rFonts w:cs="Times New Roman"/>
      <w:kern w:val="0"/>
      <w:sz w:val="22"/>
    </w:rPr>
  </w:style>
  <w:style w:type="paragraph" w:styleId="Contents3">
    <w:name w:val="TOC 3"/>
    <w:basedOn w:val="Normal"/>
    <w:next w:val="Normal"/>
    <w:autoRedefine/>
    <w:uiPriority w:val="39"/>
    <w:pPr>
      <w:widowControl/>
      <w:suppressAutoHyphens w:val="false"/>
      <w:spacing w:lineRule="auto" w:line="247" w:before="0" w:after="100"/>
      <w:ind w:left="440" w:hanging="0"/>
      <w:textAlignment w:val="auto"/>
    </w:pPr>
    <w:rPr>
      <w:rFonts w:cs="Times New Roman"/>
      <w:kern w:val="0"/>
      <w:sz w:val="22"/>
    </w:rPr>
  </w:style>
  <w:style w:type="paragraph" w:styleId="Subtitle">
    <w:name w:val="Subtitle"/>
    <w:basedOn w:val="Normal"/>
    <w:next w:val="Normal"/>
    <w:uiPriority w:val="11"/>
    <w:qFormat/>
    <w:pPr>
      <w:spacing w:before="0" w:after="60"/>
      <w:jc w:val="center"/>
      <w:outlineLvl w:val="1"/>
    </w:pPr>
    <w:rPr>
      <w:rFonts w:cs="Times New Roman"/>
      <w:sz w:val="24"/>
      <w:szCs w:val="24"/>
    </w:rPr>
  </w:style>
  <w:style w:type="paragraph" w:styleId="Tblzattartalom" w:customStyle="1">
    <w:name w:val="Táblázattartalom"/>
    <w:basedOn w:val="Standard"/>
    <w:qFormat/>
    <w:pPr>
      <w:suppressLineNumbers/>
    </w:pPr>
    <w:rPr/>
  </w:style>
  <w:style w:type="paragraph" w:styleId="NoSpacing">
    <w:name w:val="No Spacing"/>
    <w:qFormat/>
    <w:pPr>
      <w:widowControl/>
      <w:suppressAutoHyphens w:val="true"/>
      <w:bidi w:val="0"/>
      <w:spacing w:before="0" w:after="0"/>
      <w:jc w:val="left"/>
    </w:pPr>
    <w:rPr>
      <w:rFonts w:cs="Times New Roman" w:ascii="맑은 고딕" w:hAnsi="맑은 고딕" w:eastAsia="맑은 고딕"/>
      <w:color w:val="auto"/>
      <w:kern w:val="0"/>
      <w:sz w:val="22"/>
      <w:szCs w:val="22"/>
      <w:lang w:val="en-US" w:eastAsia="ko-KR" w:bidi="ar-SA"/>
    </w:rPr>
  </w:style>
  <w:style w:type="paragraph" w:styleId="1" w:customStyle="1">
    <w:name w:val="스타일1"/>
    <w:basedOn w:val="ContentsHeading"/>
    <w:link w:val="1Char2"/>
    <w:qFormat/>
    <w:pPr/>
    <w:rPr>
      <w:rFonts w:ascii="Times New Roman" w:hAnsi="Times New Roman" w:cs="Times New Roman"/>
      <w:b/>
      <w:bCs/>
      <w:lang w:val="ko-KR"/>
    </w:rPr>
  </w:style>
  <w:style w:type="paragraph" w:styleId="Revision">
    <w:name w:val="Revision"/>
    <w:uiPriority w:val="99"/>
    <w:semiHidden/>
    <w:qFormat/>
    <w:rsid w:val="00376ee6"/>
    <w:pPr>
      <w:widowControl/>
      <w:suppressAutoHyphens w:val="false"/>
      <w:bidi w:val="0"/>
      <w:spacing w:before="0" w:after="0"/>
      <w:jc w:val="left"/>
    </w:pPr>
    <w:rPr>
      <w:rFonts w:ascii="맑은 고딕" w:hAnsi="맑은 고딕" w:eastAsia="맑은 고딕" w:cs="F1"/>
      <w:color w:val="auto"/>
      <w:kern w:val="2"/>
      <w:sz w:val="20"/>
      <w:szCs w:val="22"/>
      <w:lang w:val="en-US" w:eastAsia="ko-KR" w:bidi="ar-SA"/>
    </w:rPr>
  </w:style>
  <w:style w:type="numbering" w:styleId="NoList" w:default="1">
    <w:name w:val="No List"/>
    <w:uiPriority w:val="99"/>
    <w:semiHidden/>
    <w:unhideWhenUsed/>
    <w:qFormat/>
  </w:style>
  <w:style w:type="numbering" w:styleId="11" w:customStyle="1">
    <w:name w:val="목록 없음1"/>
    <w:qFormat/>
  </w:style>
  <w:style w:type="table" w:default="1" w:styleId="a1">
    <w:name w:val="Normal Table"/>
    <w:uiPriority w:val="99"/>
    <w:semiHidden/>
    <w:unhideWhenUsed/>
    <w:tblPr>
      <w:tblCellMar>
        <w:top w:w="0" w:type="dxa"/>
        <w:left w:w="108" w:type="dxa"/>
        <w:bottom w:w="0" w:type="dxa"/>
        <w:right w:w="108" w:type="dxa"/>
      </w:tblCellMar>
    </w:tblPr>
  </w:style>
  <w:style w:type="table" w:styleId="6-3">
    <w:name w:val="List Table 6 Colorful Accent 3"/>
    <w:basedOn w:val="a1"/>
    <w:uiPriority w:val="51"/>
    <w:rsid w:val="006664eb"/>
    <w:pPr>
      <w:jc w:val="both"/>
    </w:pPr>
    <w:rPr>
      <w:rFonts w:asciiTheme="minorHAnsi" w:hAnsiTheme="minorHAnsi" w:eastAsiaTheme="minorEastAsia" w:cstheme="minorBidi"/>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f4">
    <w:name w:val="Table Grid"/>
    <w:basedOn w:val="a1"/>
    <w:uiPriority w:val="39"/>
    <w:rsid w:val="00963e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st Table 1 Light Accent 3"/>
    <w:basedOn w:val="a1"/>
    <w:uiPriority w:val="46"/>
    <w:rsid w:val="00696e0d"/>
    <w:tblPr>
      <w:tblStyleRowBandSize w:val="1"/>
      <w:tblStyleColBandSize w:val="1"/>
    </w:tblPr>
    <w:tblStylePr w:type="firstRow">
      <w:rPr>
        <w:b/>
        <w:bCs/>
      </w:rPr>
      <w:tblPr/>
      <w:tcPr>
        <w:tcBorders>
          <w:bottom w:val="single" w:color="A5A5A5" w:themeColor="accent3" w:sz="4" w:space="0"/>
        </w:tcBorders>
      </w:tcPr>
    </w:tblStylePr>
    <w:tblStylePr w:type="lastRow">
      <w:rPr>
        <w:b/>
        <w:bCs/>
      </w:rPr>
      <w:tblPr/>
      <w:tcPr>
        <w:tcBorders>
          <w:top w:val="sing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Grid Table 1 Light"/>
    <w:basedOn w:val="a1"/>
    <w:uiPriority w:val="46"/>
    <w:rsid w:val="00696e0d"/>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doi.org/10.3168/jds.S0022-0302(96)76452-4" TargetMode="External"/><Relationship Id="rId7" Type="http://schemas.openxmlformats.org/officeDocument/2006/relationships/hyperlink" Target="https://doi.org/10.3168/jds.S0022-0302(94)77095-8" TargetMode="External"/><Relationship Id="rId8" Type="http://schemas.openxmlformats.org/officeDocument/2006/relationships/hyperlink" Target="https://doi.org/10.3168/jds.S0022-0302(79)83235-X" TargetMode="External"/><Relationship Id="rId9" Type="http://schemas.openxmlformats.org/officeDocument/2006/relationships/hyperlink" Target="https://doi.org/10.1111/avj.12033" TargetMode="External"/><Relationship Id="rId10" Type="http://schemas.openxmlformats.org/officeDocument/2006/relationships/hyperlink" Target="https://doi.org/10.1017/S1357729800090056" TargetMode="External"/><Relationship Id="rId11" Type="http://schemas.openxmlformats.org/officeDocument/2006/relationships/hyperlink" Target="https://doi.org/10.1017/S0263967X00000690" TargetMode="External"/><Relationship Id="rId12" Type="http://schemas.openxmlformats.org/officeDocument/2006/relationships/hyperlink" Target="https://doi.org/10.1017/S0021859600004767" TargetMode="External"/><Relationship Id="rId13" Type="http://schemas.openxmlformats.org/officeDocument/2006/relationships/hyperlink" Target="https://doi.org/10.3168/jds.S0022-0302(07)72639-5" TargetMode="External"/><Relationship Id="rId14" Type="http://schemas.openxmlformats.org/officeDocument/2006/relationships/hyperlink" Target="https://doi.org/10.1017/S1357729800055375" TargetMode="External"/><Relationship Id="rId15" Type="http://schemas.openxmlformats.org/officeDocument/2006/relationships/footer" Target="footer1.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D7E9D-7881-4167-B32B-39FB6E70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LibreOffice/7.3.6.2$Linux_X86_64 LibreOffice_project/30$Build-2</Application>
  <AppVersion>15.0000</AppVersion>
  <Pages>47</Pages>
  <Words>12546</Words>
  <Characters>69164</Characters>
  <CharactersWithSpaces>81298</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2022-11-16T12:16:00Z</dcterms:created>
  <dc:creator>천 경윤</dc:creator>
  <dc:description/>
  <dc:language>hu-HU</dc:language>
  <cp:lastModifiedBy/>
  <dcterms:modified xsi:type="dcterms:W3CDTF">2022-11-16T20:14:18Z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0x010100FA145962FC31A34CA6924C38985B78B1</vt:lpwstr>
  </property>
  <property fmtid="{D5CDD505-2E9C-101B-9397-08002B2CF9AE}" pid="3" name="GrammarlyDocumentId">
    <vt:lpwstr>0797513e2755e336acf742f2debeac0ea966cb4b34cd270ab1359071dce0b7e9</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zotero-version="6.0.18"&gt;&lt;session id="C71tWlOT"/&gt;&lt;style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